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80C2" w14:textId="4ECC8F6A" w:rsidR="009D255B" w:rsidRDefault="009D255B" w:rsidP="009D255B">
      <w:pPr>
        <w:spacing w:line="240" w:lineRule="auto"/>
        <w:ind w:firstLine="0"/>
      </w:pPr>
    </w:p>
    <w:p w14:paraId="18A6C48E" w14:textId="50CF3667" w:rsidR="009D255B" w:rsidRDefault="009D255B" w:rsidP="009D255B">
      <w:pPr>
        <w:spacing w:line="240" w:lineRule="auto"/>
        <w:ind w:firstLine="0"/>
      </w:pPr>
    </w:p>
    <w:p w14:paraId="3866FDD0" w14:textId="6223D9B8" w:rsidR="009D255B" w:rsidRDefault="009D255B" w:rsidP="009D255B">
      <w:pPr>
        <w:spacing w:line="240" w:lineRule="auto"/>
        <w:ind w:firstLine="0"/>
      </w:pPr>
    </w:p>
    <w:p w14:paraId="14645AC9" w14:textId="68FB9CEB" w:rsidR="009D255B" w:rsidRDefault="009D255B" w:rsidP="009D255B">
      <w:pPr>
        <w:spacing w:line="240" w:lineRule="auto"/>
        <w:ind w:firstLine="0"/>
      </w:pPr>
    </w:p>
    <w:p w14:paraId="430E1614" w14:textId="0E71DB01" w:rsidR="009D255B" w:rsidRDefault="009D255B" w:rsidP="009D255B">
      <w:pPr>
        <w:spacing w:line="240" w:lineRule="auto"/>
        <w:ind w:firstLine="0"/>
      </w:pPr>
    </w:p>
    <w:p w14:paraId="40EB71C1" w14:textId="0D947443" w:rsidR="009D255B" w:rsidRDefault="009D255B" w:rsidP="009D255B">
      <w:pPr>
        <w:spacing w:line="240" w:lineRule="auto"/>
        <w:ind w:firstLine="0"/>
      </w:pPr>
    </w:p>
    <w:p w14:paraId="133CDCCC" w14:textId="20EF4944" w:rsidR="00011F52" w:rsidRDefault="00011F52" w:rsidP="009D255B">
      <w:pPr>
        <w:spacing w:line="240" w:lineRule="auto"/>
        <w:ind w:firstLine="0"/>
      </w:pPr>
    </w:p>
    <w:p w14:paraId="16DA704D" w14:textId="77777777" w:rsidR="00011F52" w:rsidRDefault="00011F52" w:rsidP="009D255B">
      <w:pPr>
        <w:spacing w:line="240" w:lineRule="auto"/>
        <w:ind w:firstLine="0"/>
      </w:pPr>
    </w:p>
    <w:p w14:paraId="4934D1AC" w14:textId="0A5C87EF" w:rsidR="009D255B" w:rsidRDefault="009D255B" w:rsidP="009D255B">
      <w:pPr>
        <w:spacing w:line="240" w:lineRule="auto"/>
        <w:ind w:firstLine="0"/>
      </w:pPr>
    </w:p>
    <w:p w14:paraId="1AD78423" w14:textId="58F501EA" w:rsidR="009D255B" w:rsidRDefault="009D255B" w:rsidP="009D255B">
      <w:pPr>
        <w:spacing w:line="240" w:lineRule="auto"/>
        <w:ind w:firstLine="0"/>
      </w:pPr>
    </w:p>
    <w:p w14:paraId="4A57479F" w14:textId="77777777" w:rsidR="009D255B" w:rsidRPr="009D255B" w:rsidRDefault="009D255B" w:rsidP="009D255B">
      <w:pPr>
        <w:spacing w:line="240" w:lineRule="auto"/>
        <w:ind w:firstLine="0"/>
        <w:rPr>
          <w:rFonts w:eastAsiaTheme="majorEastAsia"/>
          <w:bCs/>
          <w:color w:val="000000" w:themeColor="text1"/>
        </w:rPr>
      </w:pPr>
    </w:p>
    <w:p w14:paraId="4F1B6766" w14:textId="77777777" w:rsidR="003E3CFC" w:rsidRDefault="00011F52" w:rsidP="00011F52">
      <w:pPr>
        <w:pStyle w:val="Title"/>
      </w:pPr>
      <w:r>
        <w:t xml:space="preserve">Menntamálastofnun: </w:t>
      </w:r>
    </w:p>
    <w:p w14:paraId="702FD6D2" w14:textId="377643FF" w:rsidR="009D255B" w:rsidRPr="00B402EB" w:rsidRDefault="00011F52" w:rsidP="00011F52">
      <w:pPr>
        <w:pStyle w:val="Title"/>
      </w:pPr>
      <w:r>
        <w:t xml:space="preserve">greining </w:t>
      </w:r>
      <w:r w:rsidR="003E3CFC">
        <w:t>á viðhorfi til framtíðarstefnu á samræmdu námsmati</w:t>
      </w:r>
    </w:p>
    <w:p w14:paraId="76512FAB" w14:textId="2E960270" w:rsidR="009D255B" w:rsidRPr="00E34999" w:rsidRDefault="009D255B" w:rsidP="009D255B">
      <w:pPr>
        <w:ind w:firstLine="0"/>
        <w:jc w:val="center"/>
        <w:rPr>
          <w:color w:val="000000" w:themeColor="text1"/>
        </w:rPr>
      </w:pPr>
      <w:r w:rsidRPr="00E34999">
        <w:rPr>
          <w:b/>
          <w:color w:val="000000" w:themeColor="text1"/>
        </w:rPr>
        <w:t xml:space="preserve">Verkefni </w:t>
      </w:r>
      <w:r>
        <w:rPr>
          <w:b/>
          <w:bCs/>
          <w:color w:val="000000" w:themeColor="text1"/>
        </w:rPr>
        <w:t>201</w:t>
      </w:r>
    </w:p>
    <w:p w14:paraId="239EBD37" w14:textId="77777777" w:rsidR="009D255B" w:rsidRPr="003E51AB" w:rsidRDefault="009D255B" w:rsidP="00011F52">
      <w:pPr>
        <w:pStyle w:val="Title"/>
      </w:pPr>
    </w:p>
    <w:p w14:paraId="1BCDB7D5" w14:textId="77777777" w:rsidR="009D255B" w:rsidRPr="00011F52" w:rsidRDefault="009D255B" w:rsidP="00011F52">
      <w:pPr>
        <w:pStyle w:val="Title"/>
        <w:rPr>
          <w:b w:val="0"/>
          <w:bCs/>
        </w:rPr>
      </w:pPr>
      <w:r w:rsidRPr="00011F52">
        <w:rPr>
          <w:b w:val="0"/>
          <w:bCs/>
        </w:rPr>
        <w:t>Ísak Örn Ívarsson</w:t>
      </w:r>
    </w:p>
    <w:p w14:paraId="3E12197B" w14:textId="77777777" w:rsidR="009D255B" w:rsidRPr="00011F52" w:rsidRDefault="009D255B" w:rsidP="009D255B">
      <w:pPr>
        <w:ind w:firstLine="0"/>
        <w:jc w:val="center"/>
        <w:rPr>
          <w:bCs/>
          <w:color w:val="000000" w:themeColor="text1"/>
        </w:rPr>
      </w:pPr>
      <w:r w:rsidRPr="00011F52">
        <w:rPr>
          <w:bCs/>
          <w:color w:val="000000" w:themeColor="text1"/>
        </w:rPr>
        <w:t>Megindleg sálfræði – Sálfræðideild Háskóla Íslands</w:t>
      </w:r>
    </w:p>
    <w:p w14:paraId="576858E0" w14:textId="264DCF08" w:rsidR="009D255B" w:rsidRPr="00011F52" w:rsidRDefault="009D255B" w:rsidP="00011F52">
      <w:pPr>
        <w:pStyle w:val="Title"/>
        <w:rPr>
          <w:b w:val="0"/>
          <w:bCs/>
        </w:rPr>
      </w:pPr>
      <w:r w:rsidRPr="00011F52">
        <w:rPr>
          <w:b w:val="0"/>
          <w:bCs/>
        </w:rPr>
        <w:t>SÁL239F – Líkön fyrir undirliggjandi breytur II</w:t>
      </w:r>
    </w:p>
    <w:p w14:paraId="53F93A3B" w14:textId="4CADFFCE" w:rsidR="009D255B" w:rsidRDefault="009D255B" w:rsidP="00011F52">
      <w:pPr>
        <w:pStyle w:val="Title"/>
        <w:rPr>
          <w:b w:val="0"/>
          <w:bCs/>
        </w:rPr>
      </w:pPr>
      <w:r w:rsidRPr="00011F52">
        <w:rPr>
          <w:b w:val="0"/>
          <w:bCs/>
        </w:rPr>
        <w:t>Sigurgrímur Skúlason</w:t>
      </w:r>
    </w:p>
    <w:p w14:paraId="38E09F8F" w14:textId="27115067" w:rsidR="003C7E3D" w:rsidRPr="00011F52" w:rsidRDefault="009D255B" w:rsidP="00011F52">
      <w:pPr>
        <w:pStyle w:val="Title"/>
        <w:rPr>
          <w:b w:val="0"/>
          <w:bCs/>
        </w:rPr>
      </w:pPr>
      <w:r w:rsidRPr="00011F52">
        <w:rPr>
          <w:b w:val="0"/>
          <w:bCs/>
        </w:rPr>
        <w:t>Vor 2023</w:t>
      </w:r>
    </w:p>
    <w:p w14:paraId="6191DD43" w14:textId="05752CA4" w:rsidR="00D44FF8" w:rsidRDefault="00BB49E8" w:rsidP="003E3CFC">
      <w:r>
        <w:br w:type="page"/>
      </w:r>
    </w:p>
    <w:p w14:paraId="417838A8" w14:textId="1903A6C7" w:rsidR="009069EF" w:rsidRDefault="00357BB2" w:rsidP="00096E61">
      <w:r>
        <w:lastRenderedPageBreak/>
        <w:t>Í vestrænum löndum hefur skapast mikill umræða</w:t>
      </w:r>
      <w:r w:rsidR="0084379C">
        <w:t xml:space="preserve"> </w:t>
      </w:r>
      <w:r>
        <w:t>á núverandi skipulag menntakerfa</w:t>
      </w:r>
      <w:r w:rsidR="00804FF0">
        <w:t xml:space="preserve">. </w:t>
      </w:r>
      <w:r w:rsidR="0084379C">
        <w:t>Þá hefur vestrænt námsmat verið gagngrýnt fyrir það að vera styrt og ósveigjanlegt og ákall eftir sveigjanlegra menntakerfi sem geti sinnt þörfum hvers og eins myndast</w:t>
      </w:r>
      <w:r w:rsidR="009069EF">
        <w:t xml:space="preserve">. Þá er vert að taka fram að aðgangur að menntun er orðinn aðgengilegri. Þessi þróun hefur </w:t>
      </w:r>
      <w:r w:rsidR="00096E61">
        <w:t xml:space="preserve">það </w:t>
      </w:r>
      <w:r w:rsidR="009069EF">
        <w:t xml:space="preserve">með sér í för að </w:t>
      </w:r>
      <w:r w:rsidR="002E1B39">
        <w:t xml:space="preserve"> </w:t>
      </w:r>
      <w:r w:rsidR="009069EF">
        <w:t xml:space="preserve">gífurleg eftirspurn að </w:t>
      </w:r>
      <w:r w:rsidR="00611714">
        <w:t>æðri</w:t>
      </w:r>
      <w:r w:rsidR="00096E61">
        <w:t xml:space="preserve"> </w:t>
      </w:r>
      <w:r w:rsidR="00611714">
        <w:t xml:space="preserve">menntun </w:t>
      </w:r>
      <w:r w:rsidR="009069EF">
        <w:t xml:space="preserve">hefur </w:t>
      </w:r>
      <w:r w:rsidR="00096E61">
        <w:t>skapast, eftirspurn</w:t>
      </w:r>
      <w:r w:rsidR="009069EF">
        <w:t xml:space="preserve"> </w:t>
      </w:r>
      <w:r w:rsidR="00611714">
        <w:t xml:space="preserve">sem </w:t>
      </w:r>
      <w:r w:rsidR="009069EF">
        <w:t>menntakerfið nær ekki að sinna</w:t>
      </w:r>
      <w:r w:rsidR="00445352">
        <w:t xml:space="preserve"> (</w:t>
      </w:r>
      <w:r w:rsidR="00445352" w:rsidRPr="00445352">
        <w:rPr>
          <w:color w:val="FF0000"/>
        </w:rPr>
        <w:t>HEIMILD</w:t>
      </w:r>
      <w:r w:rsidR="00445352">
        <w:t>)</w:t>
      </w:r>
      <w:r w:rsidR="009069EF">
        <w:t xml:space="preserve">. Það gefur því auga leið að ákveðin forgrangsröðun þarf að eiga sér stað til þess að </w:t>
      </w:r>
      <w:r w:rsidR="00611714">
        <w:t>sporna gegn skerðingu á</w:t>
      </w:r>
      <w:r w:rsidR="009069EF">
        <w:t xml:space="preserve"> gæðum náms</w:t>
      </w:r>
      <w:r w:rsidR="00611714">
        <w:t xml:space="preserve">. </w:t>
      </w:r>
      <w:r w:rsidR="00096E61">
        <w:t>Til þess að geta tekið upplýsta ákvörðun um inntöku nýnema</w:t>
      </w:r>
      <w:r w:rsidR="00611714">
        <w:t xml:space="preserve"> þarf</w:t>
      </w:r>
      <w:r w:rsidR="00096E61">
        <w:t xml:space="preserve"> því</w:t>
      </w:r>
      <w:r w:rsidR="00611714">
        <w:t xml:space="preserve"> að gera grein</w:t>
      </w:r>
      <w:r w:rsidR="00096E61">
        <w:t xml:space="preserve"> fyrir þeim mismunandi </w:t>
      </w:r>
      <w:r w:rsidR="00611714">
        <w:t>kröfu</w:t>
      </w:r>
      <w:r w:rsidR="00096E61">
        <w:t>m</w:t>
      </w:r>
      <w:r w:rsidR="00611714">
        <w:t xml:space="preserve"> og áherslu</w:t>
      </w:r>
      <w:r w:rsidR="00096E61">
        <w:t>m sem ríkja í námsmati grunnskóla</w:t>
      </w:r>
      <w:r w:rsidR="00611714">
        <w:t xml:space="preserve"> á framvindu nemenda</w:t>
      </w:r>
      <w:r w:rsidR="00096E61">
        <w:t xml:space="preserve">. Hingað til hafa verið notuð samræmd könnunarpróf til þess að samræma </w:t>
      </w:r>
      <w:r w:rsidR="00445352">
        <w:t xml:space="preserve">mat á færni nemenda. </w:t>
      </w:r>
    </w:p>
    <w:p w14:paraId="73C833E6" w14:textId="6A52EC1F" w:rsidR="009D255B" w:rsidRDefault="00445352" w:rsidP="00131B79">
      <w:r>
        <w:t xml:space="preserve">Árið </w:t>
      </w:r>
      <w:r w:rsidR="00193CC5">
        <w:t>2018</w:t>
      </w:r>
      <w:r>
        <w:t xml:space="preserve"> </w:t>
      </w:r>
      <w:r w:rsidR="00193CC5">
        <w:t xml:space="preserve">var starfshópur </w:t>
      </w:r>
      <w:r w:rsidR="00193CC5">
        <w:t xml:space="preserve">hjá Menntamálastofnun (MMS) skipaður af </w:t>
      </w:r>
      <w:r w:rsidR="00193CC5">
        <w:t>Mennta- og barnamálaráðuneyti</w:t>
      </w:r>
      <w:r w:rsidR="00193CC5">
        <w:t xml:space="preserve"> (</w:t>
      </w:r>
      <w:r w:rsidR="00193CC5">
        <w:t xml:space="preserve">MRN) til þess að vinna að tillögu að </w:t>
      </w:r>
      <w:r w:rsidR="00193CC5" w:rsidRPr="00193CC5">
        <w:rPr>
          <w:i/>
          <w:iCs/>
        </w:rPr>
        <w:t>framtíðarstefnu um markmið, hlutverk, framkvæmd og fyrirkomulag samræmdra könnunarprófa</w:t>
      </w:r>
      <w:r w:rsidR="00193CC5" w:rsidRPr="00193CC5">
        <w:t>.</w:t>
      </w:r>
      <w:r w:rsidR="00193CC5" w:rsidRPr="00193CC5">
        <w:t xml:space="preserve"> </w:t>
      </w:r>
      <w:r w:rsidR="00193CC5">
        <w:t>N</w:t>
      </w:r>
      <w:r>
        <w:t>iðurstaða</w:t>
      </w:r>
      <w:r w:rsidR="00193CC5">
        <w:t xml:space="preserve"> þeirra var </w:t>
      </w:r>
      <w:r>
        <w:t xml:space="preserve">að leggja ætti </w:t>
      </w:r>
      <w:r w:rsidR="00193CC5">
        <w:t xml:space="preserve">niður </w:t>
      </w:r>
      <w:r>
        <w:t>samræmd könnunarpróf í núverandi mynd</w:t>
      </w:r>
      <w:r w:rsidR="00193CC5">
        <w:t xml:space="preserve">. Þá var einnig lagt til að </w:t>
      </w:r>
      <w:r>
        <w:t xml:space="preserve">mörg lítill próf og verkefni falli betur að daglegu skólastarfi en stór samræmd könnunarpróf </w:t>
      </w:r>
      <w:r>
        <w:t>(</w:t>
      </w:r>
      <w:r w:rsidR="00131B79" w:rsidRPr="00131B79">
        <w:rPr>
          <w:color w:val="FF0000"/>
        </w:rPr>
        <w:t>Sverrisdóttir</w:t>
      </w:r>
      <w:r w:rsidR="00131B79" w:rsidRPr="00131B79">
        <w:rPr>
          <w:color w:val="FF0000"/>
        </w:rPr>
        <w:t xml:space="preserve">, o.fl., </w:t>
      </w:r>
      <w:r w:rsidR="00193CC5" w:rsidRPr="00131B79">
        <w:rPr>
          <w:color w:val="FF0000"/>
        </w:rPr>
        <w:t>2020</w:t>
      </w:r>
      <w:r>
        <w:t>)</w:t>
      </w:r>
      <w:r>
        <w:t xml:space="preserve">. </w:t>
      </w:r>
      <w:r w:rsidR="00193CC5">
        <w:t xml:space="preserve">Í kjölfarið var samráðsferli sett </w:t>
      </w:r>
      <w:r w:rsidR="003E3CFC">
        <w:t xml:space="preserve">í framkvæmd </w:t>
      </w:r>
      <w:r w:rsidR="00193CC5">
        <w:t>með því m</w:t>
      </w:r>
      <w:r w:rsidR="00357BB2">
        <w:t>arkmiðið að þróa heildstætt safn mælitækja í mörgum námsgreinum undir heitinu „Matsferill“. Þetta safn mælitækja á að leysa núverandi samræmd könnunarpróf af hólmi og bjóða fagfólki uppá fjölbreytara úrval á matstækjum til þess að meta færni nemenda á ýmsum sviðum, t.d. stærðfræði og íslensku. Þessi Matsferil var gerður</w:t>
      </w:r>
      <w:r w:rsidR="003E3CFC">
        <w:t xml:space="preserve"> í samráði við </w:t>
      </w:r>
      <w:r w:rsidR="00357BB2">
        <w:t>skólastjórnendur</w:t>
      </w:r>
      <w:r w:rsidR="00357BB2">
        <w:t xml:space="preserve">, </w:t>
      </w:r>
      <w:r w:rsidR="003E3CFC">
        <w:t xml:space="preserve">grunnskólakennara, </w:t>
      </w:r>
      <w:r w:rsidR="00357BB2">
        <w:t>forsjármenn nemenda</w:t>
      </w:r>
      <w:r w:rsidR="00357BB2">
        <w:t xml:space="preserve"> og </w:t>
      </w:r>
      <w:r w:rsidR="003E3CFC">
        <w:t xml:space="preserve">nemendur í </w:t>
      </w:r>
      <w:r w:rsidR="003E3CFC" w:rsidRPr="00131B79">
        <w:rPr>
          <w:color w:val="000000" w:themeColor="text1"/>
        </w:rPr>
        <w:t>grunnskólum</w:t>
      </w:r>
      <w:r w:rsidR="0084379C" w:rsidRPr="00131B79">
        <w:rPr>
          <w:color w:val="000000" w:themeColor="text1"/>
        </w:rPr>
        <w:t xml:space="preserve"> (</w:t>
      </w:r>
      <w:r w:rsidR="00131B79" w:rsidRPr="00131B79">
        <w:rPr>
          <w:color w:val="FF0000"/>
        </w:rPr>
        <w:t>Skúlason, o.fl.</w:t>
      </w:r>
      <w:r w:rsidR="0084379C" w:rsidRPr="00131B79">
        <w:rPr>
          <w:color w:val="FF0000"/>
        </w:rPr>
        <w:t>, 2022</w:t>
      </w:r>
      <w:r w:rsidR="0084379C" w:rsidRPr="00131B79">
        <w:rPr>
          <w:color w:val="000000" w:themeColor="text1"/>
        </w:rPr>
        <w:t>)</w:t>
      </w:r>
      <w:r w:rsidR="00357BB2" w:rsidRPr="00131B79">
        <w:rPr>
          <w:color w:val="000000" w:themeColor="text1"/>
        </w:rPr>
        <w:t>.</w:t>
      </w:r>
      <w:r w:rsidR="005D0C7D" w:rsidRPr="00131B79">
        <w:rPr>
          <w:color w:val="000000" w:themeColor="text1"/>
        </w:rPr>
        <w:t xml:space="preserve"> </w:t>
      </w:r>
      <w:r w:rsidR="005D0C7D">
        <w:t xml:space="preserve">Í þessari skýrslu verður greint frá samráðsferlinu þar sem útbúið verður svarferlalíkön fyrir viðhorf forsjáraðila og starfsfólk skóla á þáttum námsmats. </w:t>
      </w:r>
    </w:p>
    <w:p w14:paraId="32D8DD8E" w14:textId="77777777" w:rsidR="00131B79" w:rsidRDefault="00131B79" w:rsidP="00131B79">
      <w:pPr>
        <w:sectPr w:rsidR="00131B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C5FF27" w14:textId="77777777" w:rsidR="009D255B" w:rsidRPr="00011F52" w:rsidRDefault="009D255B" w:rsidP="00131B79">
      <w:pPr>
        <w:pStyle w:val="Heading1"/>
      </w:pPr>
      <w:r w:rsidRPr="00011F52">
        <w:lastRenderedPageBreak/>
        <w:t>Aðferð</w:t>
      </w:r>
    </w:p>
    <w:p w14:paraId="1DDA4F17" w14:textId="31AE42A9" w:rsidR="009D255B" w:rsidRPr="000F55A1" w:rsidRDefault="009D255B" w:rsidP="00011F52">
      <w:pPr>
        <w:pStyle w:val="Heading2"/>
        <w:rPr>
          <w:color w:val="000000" w:themeColor="text1"/>
        </w:rPr>
      </w:pPr>
      <w:r w:rsidRPr="000F55A1">
        <w:rPr>
          <w:color w:val="000000" w:themeColor="text1"/>
        </w:rPr>
        <w:t>Þátttakendur</w:t>
      </w:r>
    </w:p>
    <w:p w14:paraId="4C95B125" w14:textId="1AB2F082" w:rsidR="003627DD" w:rsidRPr="000F55A1" w:rsidRDefault="003627DD" w:rsidP="009D255B">
      <w:pPr>
        <w:ind w:firstLine="0"/>
        <w:rPr>
          <w:color w:val="000000" w:themeColor="text1"/>
        </w:rPr>
      </w:pPr>
      <w:r w:rsidRPr="000F55A1">
        <w:rPr>
          <w:color w:val="000000" w:themeColor="text1"/>
        </w:rPr>
        <w:tab/>
        <w:t>Heildarfjöldi þátttakenda í úrtaki er 340</w:t>
      </w:r>
      <w:r w:rsidR="00C369F4" w:rsidRPr="000F55A1">
        <w:rPr>
          <w:color w:val="000000" w:themeColor="text1"/>
        </w:rPr>
        <w:t>4</w:t>
      </w:r>
      <w:r w:rsidRPr="000F55A1">
        <w:rPr>
          <w:color w:val="000000" w:themeColor="text1"/>
        </w:rPr>
        <w:t xml:space="preserve">. Úrtakið skiptist í </w:t>
      </w:r>
      <w:r w:rsidR="00262DF1" w:rsidRPr="000F55A1">
        <w:rPr>
          <w:color w:val="000000" w:themeColor="text1"/>
        </w:rPr>
        <w:t xml:space="preserve">forsjáraðilar og nemendur (n = 2882) </w:t>
      </w:r>
      <w:r w:rsidRPr="000F55A1">
        <w:rPr>
          <w:color w:val="000000" w:themeColor="text1"/>
        </w:rPr>
        <w:t xml:space="preserve">annarsvegar og </w:t>
      </w:r>
      <w:r w:rsidR="00262DF1" w:rsidRPr="000F55A1">
        <w:rPr>
          <w:color w:val="000000" w:themeColor="text1"/>
        </w:rPr>
        <w:t>skólastjórnendum og kennurum</w:t>
      </w:r>
      <w:r w:rsidR="00262DF1" w:rsidRPr="000F55A1">
        <w:rPr>
          <w:color w:val="000000" w:themeColor="text1"/>
        </w:rPr>
        <w:t xml:space="preserve"> </w:t>
      </w:r>
      <w:r w:rsidR="00262DF1" w:rsidRPr="000F55A1">
        <w:rPr>
          <w:color w:val="000000" w:themeColor="text1"/>
        </w:rPr>
        <w:t xml:space="preserve">(n = 522) </w:t>
      </w:r>
      <w:r w:rsidRPr="000F55A1">
        <w:rPr>
          <w:color w:val="000000" w:themeColor="text1"/>
        </w:rPr>
        <w:t>annarsvegar</w:t>
      </w:r>
      <w:r w:rsidR="00262DF1" w:rsidRPr="000F55A1">
        <w:rPr>
          <w:color w:val="000000" w:themeColor="text1"/>
        </w:rPr>
        <w:t xml:space="preserve">, </w:t>
      </w:r>
      <w:r w:rsidRPr="000F55A1">
        <w:rPr>
          <w:color w:val="000000" w:themeColor="text1"/>
        </w:rPr>
        <w:t xml:space="preserve">hér eftir </w:t>
      </w:r>
      <w:r w:rsidR="00262DF1" w:rsidRPr="000F55A1">
        <w:rPr>
          <w:color w:val="000000" w:themeColor="text1"/>
        </w:rPr>
        <w:t xml:space="preserve">fjallað </w:t>
      </w:r>
      <w:r w:rsidRPr="000F55A1">
        <w:rPr>
          <w:color w:val="000000" w:themeColor="text1"/>
        </w:rPr>
        <w:t>um sem starfsfólk skóla. úrtakið kemur úr gagnasafni Menntamálastofnun</w:t>
      </w:r>
      <w:r w:rsidR="00262DF1" w:rsidRPr="000F55A1">
        <w:rPr>
          <w:color w:val="000000" w:themeColor="text1"/>
        </w:rPr>
        <w:t xml:space="preserve">ar </w:t>
      </w:r>
      <w:r w:rsidRPr="000F55A1">
        <w:rPr>
          <w:color w:val="000000" w:themeColor="text1"/>
        </w:rPr>
        <w:t>(</w:t>
      </w:r>
      <w:r w:rsidR="00131B79" w:rsidRPr="000F55A1">
        <w:rPr>
          <w:color w:val="000000" w:themeColor="text1"/>
        </w:rPr>
        <w:t>Skúlason, o.fl.</w:t>
      </w:r>
      <w:r w:rsidR="00C41EF3" w:rsidRPr="000F55A1">
        <w:rPr>
          <w:color w:val="000000" w:themeColor="text1"/>
        </w:rPr>
        <w:t>,</w:t>
      </w:r>
      <w:r w:rsidRPr="000F55A1">
        <w:rPr>
          <w:color w:val="000000" w:themeColor="text1"/>
        </w:rPr>
        <w:t xml:space="preserve"> 2022)</w:t>
      </w:r>
      <w:r w:rsidR="00C369F4" w:rsidRPr="000F55A1">
        <w:rPr>
          <w:color w:val="000000" w:themeColor="text1"/>
        </w:rPr>
        <w:t xml:space="preserve">. </w:t>
      </w:r>
    </w:p>
    <w:p w14:paraId="12FE1812" w14:textId="1D48E8E7" w:rsidR="009D255B" w:rsidRPr="003627DD" w:rsidRDefault="003627DD" w:rsidP="00C41EF3">
      <w:pPr>
        <w:ind w:firstLine="0"/>
        <w:jc w:val="center"/>
        <w:rPr>
          <w:color w:val="FF0000"/>
        </w:rPr>
      </w:pPr>
      <w:r w:rsidRPr="003627DD">
        <w:rPr>
          <w:color w:val="FF0000"/>
        </w:rPr>
        <w:t>Fínt að setja</w:t>
      </w:r>
      <w:r w:rsidR="000F55A1">
        <w:rPr>
          <w:color w:val="FF0000"/>
        </w:rPr>
        <w:t xml:space="preserve"> hér</w:t>
      </w:r>
      <w:r w:rsidRPr="003627DD">
        <w:rPr>
          <w:color w:val="FF0000"/>
        </w:rPr>
        <w:t xml:space="preserve"> </w:t>
      </w:r>
      <w:r w:rsidR="000F55A1">
        <w:rPr>
          <w:color w:val="FF0000"/>
        </w:rPr>
        <w:t>lýsandi</w:t>
      </w:r>
      <w:r w:rsidRPr="003627DD">
        <w:rPr>
          <w:color w:val="FF0000"/>
        </w:rPr>
        <w:t>tölfu</w:t>
      </w:r>
    </w:p>
    <w:p w14:paraId="65C71814" w14:textId="5F87F520" w:rsidR="009D255B" w:rsidRDefault="009D255B" w:rsidP="00011F52">
      <w:pPr>
        <w:pStyle w:val="Heading2"/>
      </w:pPr>
      <w:r w:rsidRPr="009D255B">
        <w:t>Mælitæki</w:t>
      </w:r>
    </w:p>
    <w:p w14:paraId="5E1E28C8" w14:textId="3167C482" w:rsidR="00011F52" w:rsidRPr="000F55A1" w:rsidRDefault="00C41EF3" w:rsidP="00011F52">
      <w:pPr>
        <w:rPr>
          <w:color w:val="000000" w:themeColor="text1"/>
        </w:rPr>
      </w:pPr>
      <w:r w:rsidRPr="000F55A1">
        <w:rPr>
          <w:color w:val="000000" w:themeColor="text1"/>
        </w:rPr>
        <w:t>Nota</w:t>
      </w:r>
      <w:r w:rsidR="00C369F4" w:rsidRPr="000F55A1">
        <w:rPr>
          <w:color w:val="000000" w:themeColor="text1"/>
        </w:rPr>
        <w:t>ð</w:t>
      </w:r>
      <w:r w:rsidRPr="000F55A1">
        <w:rPr>
          <w:color w:val="000000" w:themeColor="text1"/>
        </w:rPr>
        <w:t xml:space="preserve"> var spurningalista frá menntamálastofnun sem </w:t>
      </w:r>
      <w:r w:rsidR="00C369F4" w:rsidRPr="000F55A1">
        <w:rPr>
          <w:color w:val="000000" w:themeColor="text1"/>
        </w:rPr>
        <w:t>mælir</w:t>
      </w:r>
      <w:r w:rsidRPr="000F55A1">
        <w:rPr>
          <w:color w:val="000000" w:themeColor="text1"/>
        </w:rPr>
        <w:t xml:space="preserve"> viðhorf svarenda </w:t>
      </w:r>
      <w:r w:rsidR="00262DF1" w:rsidRPr="000F55A1">
        <w:rPr>
          <w:color w:val="000000" w:themeColor="text1"/>
        </w:rPr>
        <w:t xml:space="preserve">á </w:t>
      </w:r>
      <w:r w:rsidRPr="000F55A1">
        <w:rPr>
          <w:color w:val="000000" w:themeColor="text1"/>
        </w:rPr>
        <w:t>tilgang</w:t>
      </w:r>
      <w:r w:rsidR="00262DF1" w:rsidRPr="000F55A1">
        <w:rPr>
          <w:color w:val="000000" w:themeColor="text1"/>
        </w:rPr>
        <w:t xml:space="preserve">i </w:t>
      </w:r>
      <w:r w:rsidRPr="000F55A1">
        <w:rPr>
          <w:color w:val="000000" w:themeColor="text1"/>
        </w:rPr>
        <w:t>og notkun á námsmati</w:t>
      </w:r>
      <w:r w:rsidR="00C369F4" w:rsidRPr="000F55A1">
        <w:rPr>
          <w:color w:val="000000" w:themeColor="text1"/>
        </w:rPr>
        <w:t>.</w:t>
      </w:r>
      <w:r w:rsidR="00262DF1" w:rsidRPr="000F55A1">
        <w:rPr>
          <w:color w:val="000000" w:themeColor="text1"/>
        </w:rPr>
        <w:t xml:space="preserve"> Listinn</w:t>
      </w:r>
      <w:r w:rsidR="00262DF1" w:rsidRPr="000F55A1">
        <w:rPr>
          <w:color w:val="000000" w:themeColor="text1"/>
        </w:rPr>
        <w:t xml:space="preserve"> er tilkomin úr samráðsferli með íslenska skólasamfélaginu til undirbúnings á matsferli sem eiga að leysa samræmd könnunarpróf af hólmi.</w:t>
      </w:r>
      <w:r w:rsidR="00262DF1" w:rsidRPr="000F55A1">
        <w:rPr>
          <w:color w:val="000000" w:themeColor="text1"/>
        </w:rPr>
        <w:t xml:space="preserve"> </w:t>
      </w:r>
      <w:r w:rsidR="00C369F4" w:rsidRPr="000F55A1">
        <w:rPr>
          <w:color w:val="000000" w:themeColor="text1"/>
        </w:rPr>
        <w:t>Spurningalistinn samanstendur af 28 atriðum sem flokkast í þrjá flokka, þ.e. „</w:t>
      </w:r>
      <w:r w:rsidR="00262DF1" w:rsidRPr="000F55A1">
        <w:rPr>
          <w:i/>
          <w:iCs/>
          <w:color w:val="000000" w:themeColor="text1"/>
        </w:rPr>
        <w:t>Spurningar um m</w:t>
      </w:r>
      <w:r w:rsidR="00C369F4" w:rsidRPr="000F55A1">
        <w:rPr>
          <w:i/>
          <w:iCs/>
          <w:color w:val="000000" w:themeColor="text1"/>
        </w:rPr>
        <w:t>ikilvægi upplýsinga og um framkvæmd mats í skólum</w:t>
      </w:r>
      <w:r w:rsidR="00C369F4" w:rsidRPr="000F55A1">
        <w:rPr>
          <w:color w:val="000000" w:themeColor="text1"/>
        </w:rPr>
        <w:t>“ (10 atriði), „</w:t>
      </w:r>
      <w:r w:rsidR="00262DF1" w:rsidRPr="000F55A1">
        <w:rPr>
          <w:i/>
          <w:iCs/>
          <w:color w:val="000000" w:themeColor="text1"/>
        </w:rPr>
        <w:t>Spurningar um h</w:t>
      </w:r>
      <w:r w:rsidR="00C369F4" w:rsidRPr="000F55A1">
        <w:rPr>
          <w:i/>
          <w:iCs/>
          <w:color w:val="000000" w:themeColor="text1"/>
        </w:rPr>
        <w:t>lutverk námsmats</w:t>
      </w:r>
      <w:r w:rsidR="00C369F4" w:rsidRPr="000F55A1">
        <w:rPr>
          <w:color w:val="000000" w:themeColor="text1"/>
        </w:rPr>
        <w:t>“ (14 atriði) og „</w:t>
      </w:r>
      <w:r w:rsidR="00262DF1" w:rsidRPr="000F55A1">
        <w:rPr>
          <w:i/>
          <w:iCs/>
          <w:color w:val="000000" w:themeColor="text1"/>
        </w:rPr>
        <w:t>Spurningar um m</w:t>
      </w:r>
      <w:r w:rsidR="00C369F4" w:rsidRPr="000F55A1">
        <w:rPr>
          <w:i/>
          <w:iCs/>
          <w:color w:val="000000" w:themeColor="text1"/>
        </w:rPr>
        <w:t>at tengt lykillhæfni í menntun í aðalnámsskrá</w:t>
      </w:r>
      <w:r w:rsidR="00C369F4" w:rsidRPr="000F55A1">
        <w:rPr>
          <w:color w:val="000000" w:themeColor="text1"/>
        </w:rPr>
        <w:t>“ (4 atriði.)</w:t>
      </w:r>
      <w:r w:rsidR="00262DF1" w:rsidRPr="000F55A1">
        <w:rPr>
          <w:color w:val="000000" w:themeColor="text1"/>
        </w:rPr>
        <w:t>. Þar af eru tvær spurningar sem aðeins kennarar tóku þátt í að svara: „</w:t>
      </w:r>
      <w:r w:rsidR="00262DF1" w:rsidRPr="000F55A1">
        <w:rPr>
          <w:i/>
          <w:iCs/>
          <w:color w:val="000000" w:themeColor="text1"/>
        </w:rPr>
        <w:t>H</w:t>
      </w:r>
      <w:r w:rsidR="00262DF1" w:rsidRPr="000F55A1">
        <w:rPr>
          <w:i/>
          <w:iCs/>
          <w:color w:val="000000" w:themeColor="text1"/>
        </w:rPr>
        <w:t>ve vel nemendur eru búnir undir nám á næsta stigi grunnskólans</w:t>
      </w:r>
      <w:r w:rsidR="00262DF1" w:rsidRPr="000F55A1">
        <w:rPr>
          <w:color w:val="000000" w:themeColor="text1"/>
        </w:rPr>
        <w:t>“ og „</w:t>
      </w:r>
      <w:r w:rsidR="00262DF1" w:rsidRPr="000F55A1">
        <w:rPr>
          <w:i/>
          <w:iCs/>
          <w:color w:val="000000" w:themeColor="text1"/>
        </w:rPr>
        <w:t>N</w:t>
      </w:r>
      <w:r w:rsidR="00262DF1" w:rsidRPr="000F55A1">
        <w:rPr>
          <w:i/>
          <w:iCs/>
          <w:color w:val="000000" w:themeColor="text1"/>
        </w:rPr>
        <w:t>ámsframvindu nemenda milli skólaára</w:t>
      </w:r>
      <w:r w:rsidR="00262DF1" w:rsidRPr="000F55A1">
        <w:rPr>
          <w:color w:val="000000" w:themeColor="text1"/>
        </w:rPr>
        <w:t>“</w:t>
      </w:r>
      <w:r w:rsidR="00F63FE4" w:rsidRPr="000F55A1">
        <w:rPr>
          <w:color w:val="000000" w:themeColor="text1"/>
        </w:rPr>
        <w:t xml:space="preserve">. Þar að auki var skoðað þrjár bakgrunnsbreytur fyrir hvern þátttakanda, þ.e.: Starfsaldur (Einungis kennarar), staðsetning skóla þátttakanda og stærð skóla </w:t>
      </w:r>
      <w:r w:rsidR="00F63FE4" w:rsidRPr="000F55A1">
        <w:rPr>
          <w:color w:val="000000" w:themeColor="text1"/>
        </w:rPr>
        <w:t>(</w:t>
      </w:r>
      <w:r w:rsidR="00131B79" w:rsidRPr="000F55A1">
        <w:rPr>
          <w:color w:val="000000" w:themeColor="text1"/>
        </w:rPr>
        <w:t>Skúlason, o.fl., 2022</w:t>
      </w:r>
      <w:r w:rsidR="00F63FE4" w:rsidRPr="000F55A1">
        <w:rPr>
          <w:color w:val="000000" w:themeColor="text1"/>
        </w:rPr>
        <w:t>).</w:t>
      </w:r>
    </w:p>
    <w:p w14:paraId="1D650D2F" w14:textId="1CC21EA4" w:rsidR="009D255B" w:rsidRPr="00011F52" w:rsidRDefault="009D255B" w:rsidP="00011F52">
      <w:pPr>
        <w:pStyle w:val="Heading2"/>
      </w:pPr>
      <w:r w:rsidRPr="00011F52">
        <w:t>Úrvinnsla</w:t>
      </w:r>
    </w:p>
    <w:p w14:paraId="5C15C78A" w14:textId="325DCEA0" w:rsidR="00011F52" w:rsidRPr="005D0C7D" w:rsidRDefault="00011F52" w:rsidP="00011F52">
      <w:pPr>
        <w:rPr>
          <w:i/>
          <w:iCs/>
          <w:color w:val="000000" w:themeColor="text1"/>
        </w:rPr>
      </w:pPr>
      <w:r w:rsidRPr="005D0C7D">
        <w:rPr>
          <w:color w:val="000000" w:themeColor="text1"/>
        </w:rPr>
        <w:t>Rstudio var notað sem viðmót fyrir tölfræði úrvinnslu og lýsandi tölfræði</w:t>
      </w:r>
      <w:r w:rsidRPr="005D0C7D">
        <w:rPr>
          <w:color w:val="000000" w:themeColor="text1"/>
        </w:rPr>
        <w:t xml:space="preserve"> </w:t>
      </w:r>
      <w:r w:rsidR="009D255B" w:rsidRPr="005D0C7D">
        <w:rPr>
          <w:color w:val="000000" w:themeColor="text1"/>
        </w:rPr>
        <w:t xml:space="preserve">(R Core Team, 2022). Þá voru notaðar R viðbótirnar; </w:t>
      </w:r>
      <w:r w:rsidR="00A501AB" w:rsidRPr="005D0C7D">
        <w:rPr>
          <w:color w:val="000000" w:themeColor="text1"/>
        </w:rPr>
        <w:t xml:space="preserve">Tidyverse til þess að stilla upp gögnum fyrir tölfræðilega úrvinnslu (Wickham, o.fl., 2019), </w:t>
      </w:r>
      <w:r w:rsidR="009D255B" w:rsidRPr="005D0C7D">
        <w:rPr>
          <w:color w:val="000000" w:themeColor="text1"/>
        </w:rPr>
        <w:t xml:space="preserve">Psych fyrir almenna tölfræði úrvinnslu </w:t>
      </w:r>
      <w:r w:rsidR="009D255B" w:rsidRPr="005D0C7D">
        <w:rPr>
          <w:color w:val="000000" w:themeColor="text1"/>
        </w:rPr>
        <w:lastRenderedPageBreak/>
        <w:t xml:space="preserve">(Revelle og Revelle, 2015), </w:t>
      </w:r>
      <w:r w:rsidR="00A501AB" w:rsidRPr="005D0C7D">
        <w:rPr>
          <w:color w:val="000000" w:themeColor="text1"/>
        </w:rPr>
        <w:t>Mirt til þess að stilla upp svarferlalíkönum (</w:t>
      </w:r>
      <w:r w:rsidR="00A7113C" w:rsidRPr="005D0C7D">
        <w:rPr>
          <w:color w:val="000000" w:themeColor="text1"/>
        </w:rPr>
        <w:t>Chalmers, 2012</w:t>
      </w:r>
      <w:r w:rsidR="00A501AB" w:rsidRPr="005D0C7D">
        <w:rPr>
          <w:color w:val="000000" w:themeColor="text1"/>
        </w:rPr>
        <w:t>)</w:t>
      </w:r>
      <w:r w:rsidR="00C41EF3" w:rsidRPr="005D0C7D">
        <w:rPr>
          <w:color w:val="000000" w:themeColor="text1"/>
        </w:rPr>
        <w:t xml:space="preserve"> og MICE pakkan fyrir </w:t>
      </w:r>
      <w:r w:rsidRPr="005D0C7D">
        <w:rPr>
          <w:color w:val="000000" w:themeColor="text1"/>
        </w:rPr>
        <w:t>marghliða tilreikning (</w:t>
      </w:r>
      <w:r w:rsidRPr="005D0C7D">
        <w:rPr>
          <w:i/>
          <w:iCs/>
          <w:color w:val="000000" w:themeColor="text1"/>
        </w:rPr>
        <w:t>e. multiple imputations</w:t>
      </w:r>
      <w:r w:rsidRPr="005D0C7D">
        <w:rPr>
          <w:color w:val="000000" w:themeColor="text1"/>
        </w:rPr>
        <w:t>) (van Buuren o.fl., 2015</w:t>
      </w:r>
      <w:r w:rsidRPr="005D0C7D">
        <w:rPr>
          <w:color w:val="000000" w:themeColor="text1"/>
        </w:rPr>
        <w:t>).</w:t>
      </w:r>
    </w:p>
    <w:p w14:paraId="41D9A93D" w14:textId="49DDC685" w:rsidR="009D255B" w:rsidRPr="00011F52" w:rsidRDefault="009D255B" w:rsidP="00011F52">
      <w:pPr>
        <w:pStyle w:val="Heading2"/>
      </w:pPr>
      <w:r w:rsidRPr="009D255B">
        <w:t>Framkvæmd</w:t>
      </w:r>
    </w:p>
    <w:p w14:paraId="1872DD78" w14:textId="71081DB7" w:rsidR="00F56AE2" w:rsidRDefault="009D255B" w:rsidP="009D255B">
      <w:pPr>
        <w:ind w:firstLine="0"/>
      </w:pPr>
      <w:r>
        <w:tab/>
        <w:t>Byrjað var á því að skoða lýsandi tölfræði til þess að gera grein fyrir mæl</w:t>
      </w:r>
      <w:r w:rsidR="00F63FE4">
        <w:t>dum</w:t>
      </w:r>
      <w:r>
        <w:t xml:space="preserve"> breytum.</w:t>
      </w:r>
      <w:r w:rsidR="00F63FE4">
        <w:t xml:space="preserve"> </w:t>
      </w:r>
      <w:r w:rsidR="00011F52">
        <w:t>Þá var sett upp svarferlalíkan fyrir atriðinn</w:t>
      </w:r>
      <w:r w:rsidR="005D0C7D">
        <w:t xml:space="preserve"> </w:t>
      </w:r>
      <w:r w:rsidR="005D0C7D">
        <w:t>„</w:t>
      </w:r>
      <w:r w:rsidR="005D0C7D">
        <w:rPr>
          <w:i/>
          <w:iCs/>
        </w:rPr>
        <w:t>Spurningar um m</w:t>
      </w:r>
      <w:r w:rsidR="005D0C7D" w:rsidRPr="00262DF1">
        <w:rPr>
          <w:i/>
          <w:iCs/>
        </w:rPr>
        <w:t>ikilvægi upplýsinga og um framkvæmd mats í skólum</w:t>
      </w:r>
      <w:r w:rsidR="005D0C7D">
        <w:t>“,</w:t>
      </w:r>
      <w:r w:rsidR="005D0C7D">
        <w:t xml:space="preserve"> „</w:t>
      </w:r>
      <w:r w:rsidR="005D0C7D" w:rsidRPr="00262DF1">
        <w:rPr>
          <w:i/>
          <w:iCs/>
        </w:rPr>
        <w:t>Spurningar um hlutverk námsmats</w:t>
      </w:r>
      <w:r w:rsidR="005D0C7D">
        <w:t>“ og „</w:t>
      </w:r>
      <w:r w:rsidR="005D0C7D" w:rsidRPr="00262DF1">
        <w:rPr>
          <w:i/>
          <w:iCs/>
        </w:rPr>
        <w:t>Spurningar um mat tengt lykillhæfni í menntun í aðalnámsskrá</w:t>
      </w:r>
      <w:r w:rsidR="005D0C7D">
        <w:t xml:space="preserve">“ </w:t>
      </w:r>
      <w:r w:rsidR="005D0C7D">
        <w:t>til</w:t>
      </w:r>
      <w:r w:rsidR="00011F52">
        <w:t xml:space="preserve"> þess </w:t>
      </w:r>
      <w:r w:rsidR="005D0C7D">
        <w:t xml:space="preserve">að </w:t>
      </w:r>
      <w:r w:rsidR="00011F52">
        <w:t xml:space="preserve">gera grein á </w:t>
      </w:r>
      <w:r w:rsidR="005D0C7D">
        <w:t>viðhorfum þátttakenda á upptöldum atriðum.</w:t>
      </w:r>
    </w:p>
    <w:p w14:paraId="38071363" w14:textId="77777777" w:rsidR="00F56AE2" w:rsidRDefault="00F56AE2">
      <w:pPr>
        <w:spacing w:line="240" w:lineRule="auto"/>
        <w:ind w:firstLine="0"/>
      </w:pPr>
      <w:r>
        <w:br w:type="page"/>
      </w:r>
    </w:p>
    <w:p w14:paraId="71948F24" w14:textId="51CF9BEB" w:rsidR="00F56AE2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Niðurstöður</w:t>
      </w:r>
    </w:p>
    <w:p w14:paraId="249D6981" w14:textId="7073A2C3" w:rsidR="00803A4C" w:rsidRDefault="00803A4C" w:rsidP="00803A4C">
      <w:pPr>
        <w:ind w:firstLine="0"/>
        <w:rPr>
          <w:i/>
          <w:iCs/>
        </w:rPr>
      </w:pPr>
      <w:r w:rsidRPr="00803A4C">
        <w:rPr>
          <w:i/>
          <w:iCs/>
        </w:rPr>
        <w:t>Lýsandi tölfræði</w:t>
      </w:r>
    </w:p>
    <w:p w14:paraId="3A867F42" w14:textId="047DB786" w:rsidR="00803A4C" w:rsidRPr="00803A4C" w:rsidRDefault="00803A4C" w:rsidP="00803A4C">
      <w:pPr>
        <w:ind w:firstLine="0"/>
      </w:pPr>
      <w:r>
        <w:rPr>
          <w:i/>
          <w:iCs/>
        </w:rPr>
        <w:tab/>
      </w:r>
      <w:r>
        <w:t>Hér kemur lýsandi tölfræði</w:t>
      </w:r>
    </w:p>
    <w:p w14:paraId="13A37219" w14:textId="434476DF" w:rsidR="00803A4C" w:rsidRDefault="00C41EF3" w:rsidP="00803A4C">
      <w:pPr>
        <w:ind w:firstLine="0"/>
        <w:rPr>
          <w:i/>
          <w:iCs/>
        </w:rPr>
      </w:pPr>
      <w:r>
        <w:rPr>
          <w:i/>
          <w:iCs/>
        </w:rPr>
        <w:t>Svarferlalíkan fyrir X</w:t>
      </w:r>
    </w:p>
    <w:p w14:paraId="38509D32" w14:textId="77777777" w:rsidR="00C41EF3" w:rsidRDefault="00C41EF3" w:rsidP="00C41EF3">
      <w:pPr>
        <w:ind w:firstLine="0"/>
        <w:rPr>
          <w:i/>
          <w:iCs/>
        </w:rPr>
      </w:pPr>
      <w:r>
        <w:rPr>
          <w:i/>
          <w:iCs/>
        </w:rPr>
        <w:t>Svarferlalíkan fyrir X</w:t>
      </w:r>
    </w:p>
    <w:p w14:paraId="349124CD" w14:textId="77777777" w:rsidR="00C41EF3" w:rsidRPr="00803A4C" w:rsidRDefault="00C41EF3" w:rsidP="00803A4C">
      <w:pPr>
        <w:ind w:firstLine="0"/>
      </w:pPr>
    </w:p>
    <w:p w14:paraId="7E6686BD" w14:textId="265EEF3E" w:rsidR="00803A4C" w:rsidRPr="00803A4C" w:rsidRDefault="00803A4C" w:rsidP="00803A4C">
      <w:pPr>
        <w:ind w:firstLine="0"/>
      </w:pPr>
    </w:p>
    <w:p w14:paraId="1E0CFE4B" w14:textId="413EF2C9" w:rsidR="00F56AE2" w:rsidRDefault="00F56AE2" w:rsidP="00F56AE2">
      <w:pPr>
        <w:spacing w:line="240" w:lineRule="auto"/>
        <w:ind w:firstLine="0"/>
      </w:pPr>
      <w:r>
        <w:br w:type="page"/>
      </w:r>
    </w:p>
    <w:p w14:paraId="779141E3" w14:textId="30378641" w:rsidR="00F56AE2" w:rsidRPr="00F56AE2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Umræða</w:t>
      </w:r>
    </w:p>
    <w:p w14:paraId="157062B2" w14:textId="77777777" w:rsidR="00F56AE2" w:rsidRDefault="00F56AE2">
      <w:pPr>
        <w:spacing w:line="240" w:lineRule="auto"/>
        <w:ind w:firstLine="0"/>
      </w:pPr>
      <w:r>
        <w:br w:type="page"/>
      </w:r>
    </w:p>
    <w:p w14:paraId="3C45681B" w14:textId="5629D2EB" w:rsidR="009D255B" w:rsidRDefault="00F56AE2" w:rsidP="00F56AE2">
      <w:pPr>
        <w:ind w:firstLine="0"/>
        <w:jc w:val="center"/>
        <w:rPr>
          <w:b/>
          <w:bCs/>
        </w:rPr>
      </w:pPr>
      <w:r w:rsidRPr="00F56AE2">
        <w:rPr>
          <w:b/>
          <w:bCs/>
        </w:rPr>
        <w:lastRenderedPageBreak/>
        <w:t>Heimildir</w:t>
      </w:r>
    </w:p>
    <w:p w14:paraId="1D8D56F1" w14:textId="2EFBCF87" w:rsidR="005D0C7D" w:rsidRDefault="005D0C7D" w:rsidP="005D0C7D">
      <w:pPr>
        <w:pStyle w:val="Subtitle"/>
        <w:rPr>
          <w:rFonts w:cs="Times New Roman"/>
        </w:rPr>
      </w:pPr>
      <w:r w:rsidRPr="00A7113C">
        <w:rPr>
          <w:rFonts w:cs="Times New Roman"/>
        </w:rPr>
        <w:t>Chalmers, R. P. (2012). mirt: A multidimensional item response theory package for the R environment. Journal of statistical Software, 48, 1-29.</w:t>
      </w:r>
    </w:p>
    <w:p w14:paraId="3332CF6C" w14:textId="464B5AE2" w:rsidR="00F56AE2" w:rsidRPr="003E51AB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 xml:space="preserve">R Core Team (2022). R: A language and environment for statistical computing. R Foundation for Statistical Computing, Vienna, Austria. https://www.R-project.org/ </w:t>
      </w:r>
    </w:p>
    <w:p w14:paraId="6EE3C614" w14:textId="29EAA4B2" w:rsidR="00F56AE2" w:rsidRDefault="00F56AE2" w:rsidP="00F56AE2">
      <w:pPr>
        <w:pStyle w:val="Subtitle"/>
        <w:rPr>
          <w:rFonts w:cs="Times New Roman"/>
        </w:rPr>
      </w:pPr>
      <w:r w:rsidRPr="003E51AB">
        <w:rPr>
          <w:rFonts w:cs="Times New Roman"/>
        </w:rPr>
        <w:t>Revelle, W., og  Revelle, M. W. (2015). Package ‘psych’. The comprehensive R archive network, 337, 338.</w:t>
      </w:r>
    </w:p>
    <w:p w14:paraId="545B934E" w14:textId="77777777" w:rsidR="00131B79" w:rsidRPr="00131B79" w:rsidRDefault="00131B79" w:rsidP="00131B79">
      <w:pPr>
        <w:pStyle w:val="Subtitle"/>
        <w:rPr>
          <w:rFonts w:cs="Times New Roman"/>
        </w:rPr>
      </w:pPr>
      <w:r w:rsidRPr="00131B79">
        <w:rPr>
          <w:rFonts w:cs="Times New Roman"/>
        </w:rPr>
        <w:t xml:space="preserve">Sigurgrímur Skúlason, Auðun Valborgarson, Guðrún Birna Einarsdóttir, Nói Kristinsson, Guðbjörg Rut Þórisdóttir og Katrín Ósk Þráinsdóttir. (2020). </w:t>
      </w:r>
      <w:r w:rsidRPr="00131B79">
        <w:rPr>
          <w:rFonts w:cs="Times New Roman"/>
          <w:i/>
          <w:iCs/>
        </w:rPr>
        <w:t>Matsferill: Niðurstöður samráðs við skólasamfélagið</w:t>
      </w:r>
      <w:r w:rsidRPr="00131B79">
        <w:rPr>
          <w:rFonts w:cs="Times New Roman"/>
        </w:rPr>
        <w:t xml:space="preserve">. Kópavogur: Menntamálastofnun </w:t>
      </w:r>
    </w:p>
    <w:p w14:paraId="29BD0AFF" w14:textId="1D31AE26" w:rsidR="00131B79" w:rsidRPr="00131B79" w:rsidRDefault="00131B79" w:rsidP="00131B79">
      <w:pPr>
        <w:pStyle w:val="Subtitle"/>
        <w:rPr>
          <w:rFonts w:cs="Times New Roman"/>
        </w:rPr>
      </w:pPr>
      <w:r w:rsidRPr="00131B79">
        <w:rPr>
          <w:rFonts w:cs="Times New Roman"/>
        </w:rPr>
        <w:t xml:space="preserve">Svanhildur Kr. Sverrisdóttir, Margrét Harðardóttir, Þórður Kristjánsson, Helgi Arnarson, Bryn- hildur Sigurðardóttir, Hjördís Albertsdóttir, Þorvar Hafsteinsson, Eðvald Einar Stefánsson og Sverrir Óskarsson. (2020). </w:t>
      </w:r>
      <w:r w:rsidRPr="00131B79">
        <w:rPr>
          <w:rFonts w:cs="Times New Roman"/>
          <w:i/>
          <w:iCs/>
        </w:rPr>
        <w:t>Framtíðarstefna um samræmt námsmat: Tillögur starfshóps um markmið, hlutverk, framkvæmd og fyrirkomulag samræmdra könnunarprófa</w:t>
      </w:r>
      <w:r w:rsidRPr="00131B79">
        <w:rPr>
          <w:rFonts w:cs="Times New Roman"/>
        </w:rPr>
        <w:t xml:space="preserve">. Reykjavík: Mennta- og menningarmálaráðuneytið. </w:t>
      </w:r>
    </w:p>
    <w:p w14:paraId="0A098639" w14:textId="515C519A" w:rsidR="00DD4C0D" w:rsidRPr="00DD4C0D" w:rsidRDefault="00F56AE2" w:rsidP="006120DF">
      <w:pPr>
        <w:pStyle w:val="Subtitle"/>
        <w:rPr>
          <w:rFonts w:cs="Times New Roman"/>
        </w:rPr>
      </w:pPr>
      <w:r w:rsidRPr="003E51AB">
        <w:rPr>
          <w:rFonts w:cs="Times New Roman"/>
        </w:rPr>
        <w:t xml:space="preserve">Wickham, H., Averick, M., Bryan, J., Chang, W., McGowan, L. D. A., François, R., ... og Yutani, H. (2019). Welcome to the Tidyverse. </w:t>
      </w:r>
      <w:r w:rsidRPr="003E51AB">
        <w:rPr>
          <w:rFonts w:cs="Times New Roman"/>
          <w:i/>
          <w:iCs/>
        </w:rPr>
        <w:t>Journal of open source software</w:t>
      </w:r>
      <w:r w:rsidRPr="003E51AB">
        <w:rPr>
          <w:rFonts w:cs="Times New Roman"/>
        </w:rPr>
        <w:t xml:space="preserve">, </w:t>
      </w:r>
      <w:r w:rsidRPr="002E2AD9">
        <w:rPr>
          <w:rFonts w:cs="Times New Roman"/>
          <w:i/>
          <w:iCs/>
        </w:rPr>
        <w:t>4</w:t>
      </w:r>
      <w:r w:rsidRPr="003E51AB">
        <w:rPr>
          <w:rFonts w:cs="Times New Roman"/>
        </w:rPr>
        <w:t>(43), 1686.</w:t>
      </w:r>
    </w:p>
    <w:p w14:paraId="36F9D887" w14:textId="077B1B44" w:rsidR="00F56AE2" w:rsidRPr="00DE2E83" w:rsidRDefault="00DE2E83" w:rsidP="00F56AE2">
      <w:pPr>
        <w:ind w:firstLine="0"/>
        <w:jc w:val="center"/>
      </w:pPr>
      <w:r>
        <w:t>@</w:t>
      </w:r>
    </w:p>
    <w:sectPr w:rsidR="00F56AE2" w:rsidRPr="00DE2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C50A8" w14:textId="77777777" w:rsidR="00F073B0" w:rsidRDefault="00F073B0" w:rsidP="009D255B">
      <w:pPr>
        <w:spacing w:line="240" w:lineRule="auto"/>
      </w:pPr>
      <w:r>
        <w:separator/>
      </w:r>
    </w:p>
  </w:endnote>
  <w:endnote w:type="continuationSeparator" w:id="0">
    <w:p w14:paraId="0FD56E79" w14:textId="77777777" w:rsidR="00F073B0" w:rsidRDefault="00F073B0" w:rsidP="009D2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E743" w14:textId="77777777" w:rsidR="00F073B0" w:rsidRDefault="00F073B0" w:rsidP="009D255B">
      <w:pPr>
        <w:spacing w:line="240" w:lineRule="auto"/>
      </w:pPr>
      <w:r>
        <w:separator/>
      </w:r>
    </w:p>
  </w:footnote>
  <w:footnote w:type="continuationSeparator" w:id="0">
    <w:p w14:paraId="728B2296" w14:textId="77777777" w:rsidR="00F073B0" w:rsidRDefault="00F073B0" w:rsidP="009D25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5B"/>
    <w:rsid w:val="00011F52"/>
    <w:rsid w:val="0007566C"/>
    <w:rsid w:val="00096E61"/>
    <w:rsid w:val="000A37D5"/>
    <w:rsid w:val="000B411A"/>
    <w:rsid w:val="000F55A1"/>
    <w:rsid w:val="00123822"/>
    <w:rsid w:val="00131B79"/>
    <w:rsid w:val="00193CC5"/>
    <w:rsid w:val="002576A4"/>
    <w:rsid w:val="00262DF1"/>
    <w:rsid w:val="002E1B39"/>
    <w:rsid w:val="003008A5"/>
    <w:rsid w:val="003332C7"/>
    <w:rsid w:val="00357BB2"/>
    <w:rsid w:val="003627DD"/>
    <w:rsid w:val="003970F2"/>
    <w:rsid w:val="003C7E3D"/>
    <w:rsid w:val="003E3CFC"/>
    <w:rsid w:val="00445352"/>
    <w:rsid w:val="005D0C7D"/>
    <w:rsid w:val="005E056E"/>
    <w:rsid w:val="00611714"/>
    <w:rsid w:val="006120DF"/>
    <w:rsid w:val="006949C9"/>
    <w:rsid w:val="00755A15"/>
    <w:rsid w:val="00803A4C"/>
    <w:rsid w:val="00804FF0"/>
    <w:rsid w:val="0084379C"/>
    <w:rsid w:val="00884C1C"/>
    <w:rsid w:val="00892808"/>
    <w:rsid w:val="009069EF"/>
    <w:rsid w:val="009D255B"/>
    <w:rsid w:val="009E58EB"/>
    <w:rsid w:val="00A501AB"/>
    <w:rsid w:val="00A7113C"/>
    <w:rsid w:val="00AB6D1A"/>
    <w:rsid w:val="00B402EB"/>
    <w:rsid w:val="00BB49E8"/>
    <w:rsid w:val="00BC5A2B"/>
    <w:rsid w:val="00C369F4"/>
    <w:rsid w:val="00C41EF3"/>
    <w:rsid w:val="00D44FF8"/>
    <w:rsid w:val="00DD4C0D"/>
    <w:rsid w:val="00DE2E83"/>
    <w:rsid w:val="00F073B0"/>
    <w:rsid w:val="00F30226"/>
    <w:rsid w:val="00F56AE2"/>
    <w:rsid w:val="00F63FE4"/>
    <w:rsid w:val="00F9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4B4EB"/>
  <w15:chartTrackingRefBased/>
  <w15:docId w15:val="{7915A9B2-88AA-AE42-9A26-B3C13C48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55B"/>
    <w:pPr>
      <w:spacing w:line="480" w:lineRule="auto"/>
      <w:ind w:firstLine="720"/>
    </w:pPr>
    <w:rPr>
      <w:rFonts w:ascii="Times New Roman" w:hAnsi="Times New Roman" w:cs="Times New Roman"/>
      <w:lang w:val="is-I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F52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F52"/>
    <w:pPr>
      <w:spacing w:before="240"/>
      <w:ind w:firstLine="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9D255B"/>
    <w:pPr>
      <w:spacing w:before="120" w:after="120"/>
    </w:pPr>
    <w:rPr>
      <w:bCs w:val="0"/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9D255B"/>
    <w:rPr>
      <w:rFonts w:ascii="Times New Roman" w:eastAsiaTheme="majorEastAsia" w:hAnsi="Times New Roman" w:cs="Times New Roman"/>
      <w:bCs/>
      <w:color w:val="000000" w:themeColor="text1"/>
      <w:lang w:val="is-IS"/>
    </w:rPr>
  </w:style>
  <w:style w:type="character" w:customStyle="1" w:styleId="Heading1Char">
    <w:name w:val="Heading 1 Char"/>
    <w:basedOn w:val="DefaultParagraphFont"/>
    <w:link w:val="Heading1"/>
    <w:uiPriority w:val="9"/>
    <w:rsid w:val="00011F52"/>
    <w:rPr>
      <w:rFonts w:ascii="Times New Roman" w:hAnsi="Times New Roman" w:cs="Times New Roman"/>
      <w:b/>
      <w:bCs/>
      <w:lang w:val="is-IS"/>
    </w:rPr>
  </w:style>
  <w:style w:type="character" w:customStyle="1" w:styleId="Heading2Char">
    <w:name w:val="Heading 2 Char"/>
    <w:basedOn w:val="DefaultParagraphFont"/>
    <w:link w:val="Heading2"/>
    <w:uiPriority w:val="9"/>
    <w:rsid w:val="00011F52"/>
    <w:rPr>
      <w:rFonts w:ascii="Times New Roman" w:hAnsi="Times New Roman" w:cs="Times New Roman"/>
      <w:i/>
      <w:iCs/>
      <w:lang w:val="is-IS"/>
    </w:rPr>
  </w:style>
  <w:style w:type="paragraph" w:styleId="Header">
    <w:name w:val="header"/>
    <w:basedOn w:val="Normal"/>
    <w:link w:val="HeaderChar"/>
    <w:uiPriority w:val="99"/>
    <w:unhideWhenUsed/>
    <w:rsid w:val="009D25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5B"/>
    <w:rPr>
      <w:rFonts w:ascii="Times New Roman" w:hAnsi="Times New Roman" w:cs="Times New Roman"/>
      <w:lang w:val="is-IS"/>
    </w:rPr>
  </w:style>
  <w:style w:type="paragraph" w:styleId="Footer">
    <w:name w:val="footer"/>
    <w:basedOn w:val="Normal"/>
    <w:link w:val="FooterChar"/>
    <w:uiPriority w:val="99"/>
    <w:unhideWhenUsed/>
    <w:rsid w:val="009D25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5B"/>
    <w:rPr>
      <w:rFonts w:ascii="Times New Roman" w:hAnsi="Times New Roman" w:cs="Times New Roman"/>
      <w:lang w:val="is-IS"/>
    </w:rPr>
  </w:style>
  <w:style w:type="paragraph" w:styleId="Subtitle">
    <w:name w:val="Subtitle"/>
    <w:aliases w:val="Refereneces"/>
    <w:basedOn w:val="Normal"/>
    <w:next w:val="Normal"/>
    <w:link w:val="SubtitleChar"/>
    <w:uiPriority w:val="11"/>
    <w:qFormat/>
    <w:rsid w:val="00F56AE2"/>
    <w:pPr>
      <w:numPr>
        <w:ilvl w:val="1"/>
      </w:numPr>
      <w:spacing w:after="120"/>
      <w:ind w:left="720" w:hanging="720"/>
    </w:pPr>
    <w:rPr>
      <w:rFonts w:eastAsiaTheme="minorEastAsia" w:cs="Times New Roman (Body CS)"/>
      <w:color w:val="000000" w:themeColor="text1"/>
      <w:szCs w:val="22"/>
    </w:rPr>
  </w:style>
  <w:style w:type="character" w:customStyle="1" w:styleId="SubtitleChar">
    <w:name w:val="Subtitle Char"/>
    <w:aliases w:val="Refereneces Char"/>
    <w:basedOn w:val="DefaultParagraphFont"/>
    <w:link w:val="Subtitle"/>
    <w:uiPriority w:val="11"/>
    <w:rsid w:val="00F56AE2"/>
    <w:rPr>
      <w:rFonts w:ascii="Times New Roman" w:eastAsiaTheme="minorEastAsia" w:hAnsi="Times New Roman" w:cs="Times New Roman (Body CS)"/>
      <w:color w:val="000000" w:themeColor="text1"/>
      <w:szCs w:val="22"/>
      <w:lang w:val="is-IS"/>
    </w:rPr>
  </w:style>
  <w:style w:type="character" w:customStyle="1" w:styleId="apple-converted-space">
    <w:name w:val="apple-converted-space"/>
    <w:basedOn w:val="DefaultParagraphFont"/>
    <w:rsid w:val="00DD4C0D"/>
  </w:style>
  <w:style w:type="paragraph" w:styleId="NormalWeb">
    <w:name w:val="Normal (Web)"/>
    <w:basedOn w:val="Normal"/>
    <w:uiPriority w:val="99"/>
    <w:semiHidden/>
    <w:unhideWhenUsed/>
    <w:rsid w:val="003627DD"/>
    <w:pPr>
      <w:spacing w:before="100" w:beforeAutospacing="1" w:after="100" w:afterAutospacing="1" w:line="240" w:lineRule="auto"/>
      <w:ind w:firstLine="0"/>
    </w:pPr>
    <w:rPr>
      <w:rFonts w:eastAsia="Times New Roman"/>
      <w:lang w:val="en-I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Ísak Örn Ívarsson - HI</dc:creator>
  <cp:keywords/>
  <dc:description/>
  <cp:lastModifiedBy>Ísak Örn Ívarsson - HI</cp:lastModifiedBy>
  <cp:revision>2</cp:revision>
  <dcterms:created xsi:type="dcterms:W3CDTF">2023-03-05T11:36:00Z</dcterms:created>
  <dcterms:modified xsi:type="dcterms:W3CDTF">2023-03-05T11:36:00Z</dcterms:modified>
</cp:coreProperties>
</file>