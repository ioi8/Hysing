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330E98" w:rsidRDefault="00404EF3" w:rsidP="00404EF3">
      <w:pPr>
        <w:rPr>
          <w:rFonts w:ascii="Times New Roman" w:hAnsi="Times New Roman" w:cs="Times New Roman"/>
          <w:sz w:val="24"/>
          <w:szCs w:val="24"/>
        </w:rPr>
      </w:pPr>
    </w:p>
    <w:p w14:paraId="37B1FF70" w14:textId="77777777" w:rsidR="00404EF3" w:rsidRPr="00330E98" w:rsidRDefault="00404EF3" w:rsidP="00404EF3">
      <w:pPr>
        <w:rPr>
          <w:rFonts w:ascii="Times New Roman" w:hAnsi="Times New Roman" w:cs="Times New Roman"/>
          <w:sz w:val="24"/>
          <w:szCs w:val="24"/>
        </w:rPr>
      </w:pPr>
    </w:p>
    <w:p w14:paraId="42A12C6D" w14:textId="77777777" w:rsidR="00404EF3" w:rsidRPr="00330E98" w:rsidRDefault="00404EF3" w:rsidP="00404EF3">
      <w:pPr>
        <w:rPr>
          <w:rFonts w:ascii="Times New Roman" w:hAnsi="Times New Roman" w:cs="Times New Roman"/>
          <w:sz w:val="24"/>
          <w:szCs w:val="24"/>
        </w:rPr>
      </w:pPr>
    </w:p>
    <w:p w14:paraId="3C32290A" w14:textId="77777777" w:rsidR="00404EF3" w:rsidRPr="00330E98" w:rsidRDefault="00404EF3" w:rsidP="00404EF3">
      <w:pPr>
        <w:rPr>
          <w:rFonts w:ascii="Times New Roman" w:hAnsi="Times New Roman" w:cs="Times New Roman"/>
          <w:sz w:val="24"/>
          <w:szCs w:val="24"/>
        </w:rPr>
      </w:pPr>
    </w:p>
    <w:p w14:paraId="6B5D3D7F" w14:textId="77777777" w:rsidR="00404EF3" w:rsidRPr="00330E98" w:rsidRDefault="00404EF3" w:rsidP="00404EF3">
      <w:pPr>
        <w:rPr>
          <w:rFonts w:ascii="Times New Roman" w:hAnsi="Times New Roman" w:cs="Times New Roman"/>
          <w:sz w:val="24"/>
          <w:szCs w:val="24"/>
        </w:rPr>
      </w:pPr>
    </w:p>
    <w:p w14:paraId="730D1B4F" w14:textId="77777777" w:rsidR="00404EF3" w:rsidRPr="00330E98" w:rsidRDefault="00404EF3" w:rsidP="00404EF3">
      <w:pPr>
        <w:rPr>
          <w:rFonts w:ascii="Times New Roman" w:hAnsi="Times New Roman" w:cs="Times New Roman"/>
          <w:sz w:val="24"/>
          <w:szCs w:val="24"/>
        </w:rPr>
      </w:pPr>
    </w:p>
    <w:p w14:paraId="58DD8E5F" w14:textId="77777777" w:rsidR="00404EF3" w:rsidRPr="00330E98" w:rsidRDefault="00404EF3" w:rsidP="00404EF3">
      <w:pPr>
        <w:rPr>
          <w:rFonts w:ascii="Times New Roman" w:hAnsi="Times New Roman" w:cs="Times New Roman"/>
          <w:sz w:val="24"/>
          <w:szCs w:val="24"/>
        </w:rPr>
      </w:pPr>
    </w:p>
    <w:p w14:paraId="46ABC946" w14:textId="77777777" w:rsidR="00404EF3" w:rsidRPr="00330E98" w:rsidRDefault="00404EF3" w:rsidP="00404EF3">
      <w:pPr>
        <w:rPr>
          <w:rFonts w:ascii="Times New Roman" w:hAnsi="Times New Roman" w:cs="Times New Roman"/>
          <w:sz w:val="24"/>
          <w:szCs w:val="24"/>
        </w:rPr>
      </w:pPr>
    </w:p>
    <w:p w14:paraId="47555872" w14:textId="77777777" w:rsidR="00404EF3" w:rsidRPr="00330E98" w:rsidRDefault="00404EF3" w:rsidP="00404EF3">
      <w:pPr>
        <w:rPr>
          <w:rFonts w:ascii="Times New Roman" w:hAnsi="Times New Roman" w:cs="Times New Roman"/>
          <w:sz w:val="24"/>
          <w:szCs w:val="24"/>
        </w:rPr>
      </w:pPr>
    </w:p>
    <w:p w14:paraId="302EFB56" w14:textId="77777777" w:rsidR="00404EF3" w:rsidRPr="00330E98" w:rsidRDefault="00404EF3" w:rsidP="00404EF3">
      <w:pPr>
        <w:rPr>
          <w:rFonts w:ascii="Times New Roman" w:hAnsi="Times New Roman" w:cs="Times New Roman"/>
          <w:sz w:val="24"/>
          <w:szCs w:val="24"/>
        </w:rPr>
      </w:pPr>
    </w:p>
    <w:p w14:paraId="49599093" w14:textId="5521F252" w:rsidR="00B81EA4" w:rsidRPr="00EB14ED" w:rsidRDefault="0077671E" w:rsidP="00E5395A">
      <w:pPr>
        <w:jc w:val="center"/>
        <w:rPr>
          <w:rFonts w:ascii="Times New Roman" w:hAnsi="Times New Roman" w:cs="Times New Roman"/>
          <w:b/>
          <w:bCs/>
          <w:sz w:val="36"/>
          <w:szCs w:val="36"/>
        </w:rPr>
      </w:pPr>
      <w:r w:rsidRPr="00EB14ED">
        <w:rPr>
          <w:rFonts w:ascii="Times New Roman" w:hAnsi="Times New Roman" w:cs="Times New Roman"/>
          <w:b/>
          <w:bCs/>
          <w:sz w:val="36"/>
          <w:szCs w:val="36"/>
        </w:rPr>
        <w:t>Greining á viðhorfi forsjáraðila og starfsfólk skóla til námsmats</w:t>
      </w:r>
    </w:p>
    <w:p w14:paraId="0B98F69C"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Aðalheiður Magnúsdóttir</w:t>
      </w:r>
    </w:p>
    <w:p w14:paraId="06397E3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Sálfræðideild, Háskóli Íslands</w:t>
      </w:r>
    </w:p>
    <w:p w14:paraId="66ABB8A7" w14:textId="7669856A"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 xml:space="preserve">SÁL239F: Líkön fyrir undirliggjandi breytur </w:t>
      </w:r>
      <w:r w:rsidR="009949BB">
        <w:rPr>
          <w:rFonts w:ascii="Times New Roman" w:hAnsi="Times New Roman" w:cs="Times New Roman"/>
          <w:sz w:val="28"/>
          <w:szCs w:val="28"/>
        </w:rPr>
        <w:t>2</w:t>
      </w:r>
    </w:p>
    <w:p w14:paraId="64D7D31B"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Sigurgrímur Skúlason</w:t>
      </w:r>
    </w:p>
    <w:p w14:paraId="46CA96FD" w14:textId="441957EC" w:rsidR="00404EF3" w:rsidRPr="00330E98" w:rsidRDefault="00E5395A" w:rsidP="00E5395A">
      <w:pPr>
        <w:ind w:left="2880" w:firstLine="720"/>
        <w:rPr>
          <w:rFonts w:ascii="Times New Roman" w:hAnsi="Times New Roman" w:cs="Times New Roman"/>
          <w:b/>
          <w:bCs/>
          <w:sz w:val="36"/>
          <w:szCs w:val="36"/>
        </w:rPr>
      </w:pPr>
      <w:r w:rsidRPr="00330E98">
        <w:rPr>
          <w:rFonts w:ascii="Times New Roman" w:hAnsi="Times New Roman" w:cs="Times New Roman"/>
          <w:sz w:val="28"/>
          <w:szCs w:val="28"/>
        </w:rPr>
        <w:t xml:space="preserve">      </w:t>
      </w:r>
      <w:r w:rsidR="00E06612">
        <w:rPr>
          <w:rFonts w:ascii="Times New Roman" w:hAnsi="Times New Roman" w:cs="Times New Roman"/>
          <w:sz w:val="28"/>
          <w:szCs w:val="28"/>
        </w:rPr>
        <w:t>24</w:t>
      </w:r>
      <w:r w:rsidRPr="00330E98">
        <w:rPr>
          <w:rFonts w:ascii="Times New Roman" w:hAnsi="Times New Roman" w:cs="Times New Roman"/>
          <w:sz w:val="28"/>
          <w:szCs w:val="28"/>
        </w:rPr>
        <w:t>.mars</w:t>
      </w:r>
      <w:r w:rsidR="00404EF3" w:rsidRPr="00330E98">
        <w:rPr>
          <w:rFonts w:ascii="Times New Roman" w:hAnsi="Times New Roman" w:cs="Times New Roman"/>
          <w:sz w:val="28"/>
          <w:szCs w:val="28"/>
        </w:rPr>
        <w:t>, 2023</w:t>
      </w:r>
      <w:r w:rsidR="00404EF3" w:rsidRPr="00330E98">
        <w:rPr>
          <w:rFonts w:ascii="Times New Roman" w:hAnsi="Times New Roman" w:cs="Times New Roman"/>
          <w:b/>
          <w:bCs/>
          <w:sz w:val="36"/>
          <w:szCs w:val="36"/>
        </w:rPr>
        <w:br w:type="page"/>
      </w:r>
    </w:p>
    <w:p w14:paraId="33660A9D" w14:textId="041EBEA9" w:rsidR="009949BB" w:rsidRDefault="004E1955" w:rsidP="004E1955">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color w:val="FF0000"/>
          <w:sz w:val="24"/>
          <w:szCs w:val="24"/>
        </w:rPr>
        <w:lastRenderedPageBreak/>
        <w:t xml:space="preserve">Gagnrýnisraddir hafa heyrst síðastliðinn ár varðandi námsmat nemenda í grunnskólum landsins. </w:t>
      </w:r>
      <w:r>
        <w:rPr>
          <w:rFonts w:ascii="Times New Roman" w:hAnsi="Times New Roman" w:cs="Times New Roman"/>
          <w:color w:val="FF0000"/>
          <w:sz w:val="24"/>
          <w:szCs w:val="24"/>
        </w:rPr>
        <w:t xml:space="preserve">Frá </w:t>
      </w:r>
      <w:r w:rsidRPr="00330E98">
        <w:rPr>
          <w:rFonts w:ascii="Times New Roman" w:hAnsi="Times New Roman" w:cs="Times New Roman"/>
          <w:color w:val="FF0000"/>
          <w:sz w:val="24"/>
          <w:szCs w:val="24"/>
        </w:rPr>
        <w:t xml:space="preserve">kennurum, skólastjórnendum, nemendum og öðrum aðilum. </w:t>
      </w:r>
      <w:r>
        <w:rPr>
          <w:rFonts w:ascii="Times New Roman" w:hAnsi="Times New Roman" w:cs="Times New Roman"/>
          <w:color w:val="FF0000"/>
          <w:sz w:val="24"/>
          <w:szCs w:val="24"/>
        </w:rPr>
        <w:t>Námsmatið er ekki talið viðeigandi í núverandi mynd</w:t>
      </w:r>
      <w:r w:rsidR="008605D2">
        <w:rPr>
          <w:rFonts w:ascii="Times New Roman" w:hAnsi="Times New Roman" w:cs="Times New Roman"/>
          <w:color w:val="FF0000"/>
          <w:sz w:val="24"/>
          <w:szCs w:val="24"/>
        </w:rPr>
        <w:t xml:space="preserve">. Breytingar hafa orðið á viðhorfi samfélagsins, þörfum nemenda og tæknilegum lausnum (Arnar Björnsson, 2017). </w:t>
      </w:r>
      <w:commentRangeStart w:id="0"/>
      <w:r w:rsidR="008605D2">
        <w:rPr>
          <w:rFonts w:ascii="Times New Roman" w:hAnsi="Times New Roman" w:cs="Times New Roman"/>
          <w:color w:val="FF0000"/>
          <w:sz w:val="24"/>
          <w:szCs w:val="24"/>
        </w:rPr>
        <w:t xml:space="preserve">Gagnrýni hefur einnig snúið að tölvukerfinu sem hýsir samræmdu könnunarprófin </w:t>
      </w:r>
      <w:r>
        <w:rPr>
          <w:rFonts w:ascii="Times New Roman" w:hAnsi="Times New Roman" w:cs="Times New Roman"/>
          <w:color w:val="FF0000"/>
          <w:sz w:val="24"/>
          <w:szCs w:val="24"/>
        </w:rPr>
        <w:t>en á</w:t>
      </w:r>
      <w:r w:rsidRPr="00330E98">
        <w:rPr>
          <w:rFonts w:ascii="Times New Roman" w:hAnsi="Times New Roman" w:cs="Times New Roman"/>
          <w:color w:val="FF0000"/>
          <w:sz w:val="24"/>
          <w:szCs w:val="24"/>
        </w:rPr>
        <w:t xml:space="preserve">rið 2021 fraus </w:t>
      </w:r>
      <w:r w:rsidR="008605D2">
        <w:rPr>
          <w:rFonts w:ascii="Times New Roman" w:hAnsi="Times New Roman" w:cs="Times New Roman"/>
          <w:color w:val="FF0000"/>
          <w:sz w:val="24"/>
          <w:szCs w:val="24"/>
        </w:rPr>
        <w:t>það</w:t>
      </w:r>
      <w:r w:rsidRPr="00330E98">
        <w:rPr>
          <w:rFonts w:ascii="Times New Roman" w:hAnsi="Times New Roman" w:cs="Times New Roman"/>
          <w:color w:val="FF0000"/>
          <w:sz w:val="24"/>
          <w:szCs w:val="24"/>
        </w:rPr>
        <w:t xml:space="preserve"> sem gerði það að verkum að hluti nemenda náði ekki að ljúka við prófin á tilsettum tíma (Anna Lilja Þórisdóttir, 2021)</w:t>
      </w:r>
      <w:commentRangeEnd w:id="0"/>
      <w:r w:rsidR="008D5A33">
        <w:rPr>
          <w:rStyle w:val="CommentReference"/>
        </w:rPr>
        <w:commentReference w:id="0"/>
      </w:r>
      <w:r w:rsidRPr="00330E98">
        <w:rPr>
          <w:rFonts w:ascii="Times New Roman" w:hAnsi="Times New Roman" w:cs="Times New Roman"/>
          <w:color w:val="FF0000"/>
          <w:sz w:val="24"/>
          <w:szCs w:val="24"/>
        </w:rPr>
        <w:t xml:space="preserve">. </w:t>
      </w:r>
      <w:r w:rsidR="008605D2">
        <w:rPr>
          <w:rFonts w:ascii="Times New Roman" w:hAnsi="Times New Roman" w:cs="Times New Roman"/>
          <w:color w:val="FF0000"/>
          <w:sz w:val="24"/>
          <w:szCs w:val="24"/>
        </w:rPr>
        <w:t>Enn fleiri gagnrýndu þá núverandi mynd samræmdu prófa og fannst tími vera kominn til breytinga.</w:t>
      </w:r>
      <w:commentRangeStart w:id="1"/>
      <w:r w:rsidR="008605D2">
        <w:rPr>
          <w:rFonts w:ascii="Times New Roman" w:hAnsi="Times New Roman" w:cs="Times New Roman"/>
          <w:color w:val="FF0000"/>
          <w:sz w:val="24"/>
          <w:szCs w:val="24"/>
        </w:rPr>
        <w:t xml:space="preserve"> </w:t>
      </w:r>
      <w:commentRangeEnd w:id="1"/>
      <w:r w:rsidR="008D5A33">
        <w:rPr>
          <w:rStyle w:val="CommentReference"/>
        </w:rPr>
        <w:commentReference w:id="1"/>
      </w:r>
    </w:p>
    <w:p w14:paraId="653E806C" w14:textId="56105912" w:rsidR="000C4A85" w:rsidRPr="004E1955" w:rsidRDefault="009949BB" w:rsidP="004E1955">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sz w:val="24"/>
          <w:szCs w:val="24"/>
        </w:rPr>
        <w:t>Menntamálastofnun og mennta- og barnamálaráðuneyti vinna því nú að þróun nýs námsmatskerfis sem leysa á samræmd könnunarpróf af hólmi (Sigurgrímur Skúlason o.fl., 2022). Starfshópur sem skipaður var árið 2018 af þáverandi mennta- og menningarmálaráðherra lagði til þess að frekari þróun færi ekki fram á samræmdu könnunarprófum og notkun þeirra verði hætt.</w:t>
      </w:r>
      <w:r>
        <w:rPr>
          <w:rFonts w:ascii="Times New Roman" w:hAnsi="Times New Roman" w:cs="Times New Roman"/>
          <w:color w:val="FF0000"/>
          <w:sz w:val="24"/>
          <w:szCs w:val="24"/>
        </w:rPr>
        <w:t xml:space="preserve"> </w:t>
      </w:r>
      <w:r w:rsidRPr="009949BB">
        <w:rPr>
          <w:rFonts w:ascii="Times New Roman" w:hAnsi="Times New Roman" w:cs="Times New Roman"/>
          <w:sz w:val="24"/>
          <w:szCs w:val="24"/>
        </w:rPr>
        <w:t xml:space="preserve">Árið 2022 samþykkti svo Alþingi að </w:t>
      </w:r>
      <w:commentRangeStart w:id="2"/>
      <w:r w:rsidRPr="009949BB">
        <w:rPr>
          <w:rFonts w:ascii="Times New Roman" w:hAnsi="Times New Roman" w:cs="Times New Roman"/>
          <w:sz w:val="24"/>
          <w:szCs w:val="24"/>
        </w:rPr>
        <w:t xml:space="preserve">leggja niður samræmdu prófin fyrir fullt og allt </w:t>
      </w:r>
      <w:commentRangeEnd w:id="2"/>
      <w:r w:rsidR="008D5A33">
        <w:rPr>
          <w:rStyle w:val="CommentReference"/>
        </w:rPr>
        <w:commentReference w:id="2"/>
      </w:r>
      <w:r w:rsidRPr="009949BB">
        <w:rPr>
          <w:rFonts w:ascii="Times New Roman" w:hAnsi="Times New Roman" w:cs="Times New Roman"/>
          <w:sz w:val="24"/>
          <w:szCs w:val="24"/>
        </w:rPr>
        <w:t xml:space="preserve">(Ingibjörg Sara Guðmundsdóttir, 2022). </w:t>
      </w:r>
      <w:r w:rsidR="00C86BCA" w:rsidRPr="00330E98">
        <w:rPr>
          <w:rFonts w:ascii="Times New Roman" w:hAnsi="Times New Roman" w:cs="Times New Roman"/>
          <w:sz w:val="24"/>
          <w:szCs w:val="24"/>
        </w:rPr>
        <w:t>Í</w:t>
      </w:r>
      <w:r w:rsidR="00E5395A" w:rsidRPr="00330E98">
        <w:rPr>
          <w:rFonts w:ascii="Times New Roman" w:hAnsi="Times New Roman" w:cs="Times New Roman"/>
          <w:sz w:val="24"/>
          <w:szCs w:val="24"/>
        </w:rPr>
        <w:t xml:space="preserve"> stað þeirra er stefnan sett að þróa heildstætt safn matstækja undir yfirheitinu </w:t>
      </w:r>
      <w:r w:rsidR="00F11636" w:rsidRPr="00330E98">
        <w:rPr>
          <w:rFonts w:ascii="Times New Roman" w:hAnsi="Times New Roman" w:cs="Times New Roman"/>
          <w:i/>
          <w:iCs/>
          <w:sz w:val="24"/>
          <w:szCs w:val="24"/>
        </w:rPr>
        <w:t>Matsferill</w:t>
      </w:r>
      <w:r w:rsidR="00E5395A" w:rsidRPr="00330E98">
        <w:rPr>
          <w:rFonts w:ascii="Times New Roman" w:hAnsi="Times New Roman" w:cs="Times New Roman"/>
          <w:sz w:val="24"/>
          <w:szCs w:val="24"/>
        </w:rPr>
        <w:t xml:space="preserve">. </w:t>
      </w:r>
      <w:r w:rsidR="009A7887" w:rsidRPr="00330E98">
        <w:rPr>
          <w:rFonts w:ascii="Times New Roman" w:hAnsi="Times New Roman" w:cs="Times New Roman"/>
          <w:sz w:val="24"/>
          <w:szCs w:val="24"/>
        </w:rPr>
        <w:t xml:space="preserve">Markmiðið er að </w:t>
      </w:r>
      <w:r w:rsidR="00DA705C" w:rsidRPr="00330E98">
        <w:rPr>
          <w:rFonts w:ascii="Times New Roman" w:hAnsi="Times New Roman" w:cs="Times New Roman"/>
          <w:sz w:val="24"/>
          <w:szCs w:val="24"/>
        </w:rPr>
        <w:t>þetta</w:t>
      </w:r>
      <w:r w:rsidR="00C41C96" w:rsidRPr="00330E98">
        <w:rPr>
          <w:rFonts w:ascii="Times New Roman" w:hAnsi="Times New Roman" w:cs="Times New Roman"/>
          <w:sz w:val="24"/>
          <w:szCs w:val="24"/>
        </w:rPr>
        <w:t xml:space="preserve"> hafi í grundvallaratriðum sama markmið og samræmd könnunarpr</w:t>
      </w:r>
      <w:r w:rsidR="006C665E" w:rsidRPr="00330E98">
        <w:rPr>
          <w:rFonts w:ascii="Times New Roman" w:hAnsi="Times New Roman" w:cs="Times New Roman"/>
          <w:sz w:val="24"/>
          <w:szCs w:val="24"/>
        </w:rPr>
        <w:t>ó</w:t>
      </w:r>
      <w:r w:rsidR="00C41C96" w:rsidRPr="00330E98">
        <w:rPr>
          <w:rFonts w:ascii="Times New Roman" w:hAnsi="Times New Roman" w:cs="Times New Roman"/>
          <w:sz w:val="24"/>
          <w:szCs w:val="24"/>
        </w:rPr>
        <w:t>f en</w:t>
      </w:r>
      <w:r w:rsidR="00DA705C" w:rsidRPr="00330E98">
        <w:rPr>
          <w:rFonts w:ascii="Times New Roman" w:hAnsi="Times New Roman" w:cs="Times New Roman"/>
          <w:sz w:val="24"/>
          <w:szCs w:val="24"/>
        </w:rPr>
        <w:t xml:space="preserve"> komi á móts við fjölbreytta kennsluhætti og verð</w:t>
      </w:r>
      <w:r w:rsidR="00B80E19" w:rsidRPr="00330E98">
        <w:rPr>
          <w:rFonts w:ascii="Times New Roman" w:hAnsi="Times New Roman" w:cs="Times New Roman"/>
          <w:sz w:val="24"/>
          <w:szCs w:val="24"/>
        </w:rPr>
        <w:t xml:space="preserve">i leiðbeinandi </w:t>
      </w:r>
      <w:r w:rsidR="00F11636" w:rsidRPr="00330E98">
        <w:rPr>
          <w:rFonts w:ascii="Times New Roman" w:hAnsi="Times New Roman" w:cs="Times New Roman"/>
          <w:sz w:val="24"/>
          <w:szCs w:val="24"/>
        </w:rPr>
        <w:t xml:space="preserve">með umbætur að leiðarljósi </w:t>
      </w:r>
      <w:r w:rsidR="00F34FA1" w:rsidRPr="00330E98">
        <w:rPr>
          <w:rFonts w:ascii="Times New Roman" w:hAnsi="Times New Roman" w:cs="Times New Roman"/>
          <w:sz w:val="24"/>
          <w:szCs w:val="24"/>
        </w:rPr>
        <w:t xml:space="preserve">(Svanhildur Kr Sverrisdóttir o.fl., 2020). </w:t>
      </w:r>
    </w:p>
    <w:p w14:paraId="14829E20" w14:textId="511A260B" w:rsidR="00404EF3" w:rsidRPr="00330E98" w:rsidRDefault="0030572B" w:rsidP="000C4A85">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Við slíkar breytingar þarf að tryggja að sjónarmið allra hagsmunaaðila komi fram</w:t>
      </w:r>
      <w:r w:rsidR="00474FC9" w:rsidRPr="00330E98">
        <w:rPr>
          <w:rFonts w:ascii="Times New Roman" w:hAnsi="Times New Roman" w:cs="Times New Roman"/>
          <w:sz w:val="24"/>
          <w:szCs w:val="24"/>
        </w:rPr>
        <w:t>, þ</w:t>
      </w:r>
      <w:r w:rsidR="00C005C8">
        <w:rPr>
          <w:rFonts w:ascii="Times New Roman" w:hAnsi="Times New Roman" w:cs="Times New Roman"/>
          <w:sz w:val="24"/>
          <w:szCs w:val="24"/>
        </w:rPr>
        <w:t>að er að segja</w:t>
      </w:r>
      <w:r w:rsidR="00474FC9" w:rsidRPr="00330E98">
        <w:rPr>
          <w:rFonts w:ascii="Times New Roman" w:hAnsi="Times New Roman" w:cs="Times New Roman"/>
          <w:sz w:val="24"/>
          <w:szCs w:val="24"/>
        </w:rPr>
        <w:t xml:space="preserve"> kennara, skjólastjórnend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foreldr</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/forsjáraðila</w:t>
      </w:r>
      <w:r w:rsidR="00C005C8">
        <w:rPr>
          <w:rFonts w:ascii="Times New Roman" w:hAnsi="Times New Roman" w:cs="Times New Roman"/>
          <w:sz w:val="24"/>
          <w:szCs w:val="24"/>
        </w:rPr>
        <w:t xml:space="preserve"> </w:t>
      </w:r>
      <w:r w:rsidR="00474FC9" w:rsidRPr="00330E98">
        <w:rPr>
          <w:rFonts w:ascii="Times New Roman" w:hAnsi="Times New Roman" w:cs="Times New Roman"/>
          <w:sz w:val="24"/>
          <w:szCs w:val="24"/>
        </w:rPr>
        <w:t>og nemend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xml:space="preserve">. Sérfræðingar Menntamálastofnunar </w:t>
      </w:r>
      <w:r w:rsidR="007D0A59" w:rsidRPr="00330E98">
        <w:rPr>
          <w:rFonts w:ascii="Times New Roman" w:hAnsi="Times New Roman" w:cs="Times New Roman"/>
          <w:sz w:val="24"/>
          <w:szCs w:val="24"/>
        </w:rPr>
        <w:t xml:space="preserve">sömdu </w:t>
      </w:r>
      <w:r w:rsidR="00E80651" w:rsidRPr="00330E98">
        <w:rPr>
          <w:rFonts w:ascii="Times New Roman" w:hAnsi="Times New Roman" w:cs="Times New Roman"/>
          <w:sz w:val="24"/>
          <w:szCs w:val="24"/>
        </w:rPr>
        <w:t xml:space="preserve">viðhorfskönnun sem lögð var fyrir </w:t>
      </w:r>
      <w:r w:rsidR="00217B51" w:rsidRPr="00330E98">
        <w:rPr>
          <w:rFonts w:ascii="Times New Roman" w:hAnsi="Times New Roman" w:cs="Times New Roman"/>
          <w:sz w:val="24"/>
          <w:szCs w:val="24"/>
        </w:rPr>
        <w:t xml:space="preserve">hagsmunaaðila </w:t>
      </w:r>
      <w:r w:rsidR="00E80651" w:rsidRPr="00330E98">
        <w:rPr>
          <w:rFonts w:ascii="Times New Roman" w:hAnsi="Times New Roman" w:cs="Times New Roman"/>
          <w:sz w:val="24"/>
          <w:szCs w:val="24"/>
        </w:rPr>
        <w:t>ásamt því að halda samráðsfundi og rýnishópaviðtöl. Í þessari greinargerð verð</w:t>
      </w:r>
      <w:r w:rsidR="00217B51" w:rsidRPr="00330E98">
        <w:rPr>
          <w:rFonts w:ascii="Times New Roman" w:hAnsi="Times New Roman" w:cs="Times New Roman"/>
          <w:sz w:val="24"/>
          <w:szCs w:val="24"/>
        </w:rPr>
        <w:t xml:space="preserve">a svör </w:t>
      </w:r>
      <w:r w:rsidR="00C005C8">
        <w:rPr>
          <w:rFonts w:ascii="Times New Roman" w:hAnsi="Times New Roman" w:cs="Times New Roman"/>
          <w:sz w:val="24"/>
          <w:szCs w:val="24"/>
        </w:rPr>
        <w:t>k</w:t>
      </w:r>
      <w:r w:rsidR="00330E98" w:rsidRPr="00330E98">
        <w:rPr>
          <w:rFonts w:ascii="Times New Roman" w:hAnsi="Times New Roman" w:cs="Times New Roman"/>
          <w:sz w:val="24"/>
          <w:szCs w:val="24"/>
        </w:rPr>
        <w:t xml:space="preserve">ennara, skólstjórnenda og forsjáraðila, </w:t>
      </w:r>
      <w:r w:rsidR="00217B51" w:rsidRPr="00330E98">
        <w:rPr>
          <w:rFonts w:ascii="Times New Roman" w:hAnsi="Times New Roman" w:cs="Times New Roman"/>
          <w:sz w:val="24"/>
          <w:szCs w:val="24"/>
        </w:rPr>
        <w:t xml:space="preserve">við viðhorfskönnuninni greind enn frekar. </w:t>
      </w:r>
      <w:r w:rsidR="00404EF3" w:rsidRPr="00330E98">
        <w:rPr>
          <w:rFonts w:ascii="Times New Roman" w:hAnsi="Times New Roman" w:cs="Times New Roman"/>
          <w:sz w:val="24"/>
          <w:szCs w:val="24"/>
        </w:rPr>
        <w:br w:type="page"/>
      </w:r>
    </w:p>
    <w:p w14:paraId="71F8E6D2" w14:textId="77777777" w:rsidR="00404EF3" w:rsidRPr="00330E98" w:rsidRDefault="00404EF3" w:rsidP="00404EF3">
      <w:pPr>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Aðferð</w:t>
      </w:r>
    </w:p>
    <w:p w14:paraId="74BC0524"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Þátttakendur</w:t>
      </w:r>
    </w:p>
    <w:p w14:paraId="45FB8B1A" w14:textId="5F71C5F8" w:rsidR="00744B65" w:rsidRPr="00330E98" w:rsidRDefault="00404EF3" w:rsidP="00744B65">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Þátttakendurnir voru kennarar og skólastjórnendur og foreldar/forsjáraðilar nemenda</w:t>
      </w:r>
      <w:r w:rsidR="009C61C5" w:rsidRPr="00330E98">
        <w:rPr>
          <w:rFonts w:ascii="Times New Roman" w:hAnsi="Times New Roman" w:cs="Times New Roman"/>
          <w:sz w:val="24"/>
          <w:szCs w:val="24"/>
        </w:rPr>
        <w:t xml:space="preserve"> í grunnskólum á Íslandi</w:t>
      </w:r>
      <w:r w:rsidRPr="00330E98">
        <w:rPr>
          <w:rFonts w:ascii="Times New Roman" w:hAnsi="Times New Roman" w:cs="Times New Roman"/>
          <w:sz w:val="24"/>
          <w:szCs w:val="24"/>
        </w:rPr>
        <w:t xml:space="preserve">. </w:t>
      </w:r>
      <w:r w:rsidR="00035971" w:rsidRPr="00330E98">
        <w:rPr>
          <w:rFonts w:ascii="Times New Roman" w:hAnsi="Times New Roman" w:cs="Times New Roman"/>
          <w:sz w:val="24"/>
          <w:szCs w:val="24"/>
        </w:rPr>
        <w:t xml:space="preserve">Hér eftir verður fjallað um foreldra og forsjáraðila sem forsjáraðila og kennara og skólastjórnendur sem starfsfólk skóla. </w:t>
      </w:r>
      <w:r w:rsidRPr="00330E98">
        <w:rPr>
          <w:rFonts w:ascii="Times New Roman" w:hAnsi="Times New Roman" w:cs="Times New Roman"/>
          <w:sz w:val="24"/>
          <w:szCs w:val="24"/>
        </w:rPr>
        <w:t>2882 forsjáraðilar tóku þátt, 100 skólastjórnendur og 422 kennarar</w:t>
      </w:r>
      <w:r w:rsidR="00744B65" w:rsidRPr="00330E98">
        <w:rPr>
          <w:rFonts w:ascii="Times New Roman" w:hAnsi="Times New Roman" w:cs="Times New Roman"/>
          <w:sz w:val="24"/>
          <w:szCs w:val="24"/>
        </w:rPr>
        <w:t>. 12 skólastjórnendur af 100 störfuðu einnig við kennslu, 296 kennarar kenndu á einu skól</w:t>
      </w:r>
      <w:r w:rsidR="0022389D" w:rsidRPr="00330E98">
        <w:rPr>
          <w:rFonts w:ascii="Times New Roman" w:hAnsi="Times New Roman" w:cs="Times New Roman"/>
          <w:sz w:val="24"/>
          <w:szCs w:val="24"/>
        </w:rPr>
        <w:t>a</w:t>
      </w:r>
      <w:r w:rsidR="00744B65" w:rsidRPr="00330E98">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330E98">
        <w:rPr>
          <w:rFonts w:ascii="Times New Roman" w:hAnsi="Times New Roman" w:cs="Times New Roman"/>
          <w:sz w:val="24"/>
          <w:szCs w:val="24"/>
        </w:rPr>
        <w:t>Einnig var spu</w:t>
      </w:r>
      <w:r w:rsidR="00647608" w:rsidRPr="00330E98">
        <w:rPr>
          <w:rFonts w:ascii="Times New Roman" w:hAnsi="Times New Roman" w:cs="Times New Roman"/>
          <w:sz w:val="24"/>
          <w:szCs w:val="24"/>
        </w:rPr>
        <w:t>rt um st</w:t>
      </w:r>
      <w:r w:rsidR="00F21C9C" w:rsidRPr="00330E98">
        <w:rPr>
          <w:rFonts w:ascii="Times New Roman" w:hAnsi="Times New Roman" w:cs="Times New Roman"/>
          <w:sz w:val="24"/>
          <w:szCs w:val="24"/>
        </w:rPr>
        <w:t>ærð skóla</w:t>
      </w:r>
      <w:r w:rsidR="000457E4" w:rsidRPr="00330E98">
        <w:rPr>
          <w:rFonts w:ascii="Times New Roman" w:hAnsi="Times New Roman" w:cs="Times New Roman"/>
          <w:sz w:val="24"/>
          <w:szCs w:val="24"/>
        </w:rPr>
        <w:t xml:space="preserve"> og s</w:t>
      </w:r>
      <w:r w:rsidR="00F21C9C" w:rsidRPr="00330E98">
        <w:rPr>
          <w:rFonts w:ascii="Times New Roman" w:hAnsi="Times New Roman" w:cs="Times New Roman"/>
          <w:sz w:val="24"/>
          <w:szCs w:val="24"/>
        </w:rPr>
        <w:t>tarfsaldur starfsfólk skóla, 92 höfðu unnið í 0 til 5 ár, 64 í 6 til 10 ár og 365 höfðu unnið í 11 ár eða lengur</w:t>
      </w:r>
      <w:r w:rsidR="00111F6C" w:rsidRPr="00330E98">
        <w:rPr>
          <w:rFonts w:ascii="Times New Roman" w:hAnsi="Times New Roman" w:cs="Times New Roman"/>
          <w:sz w:val="24"/>
          <w:szCs w:val="24"/>
        </w:rPr>
        <w:t xml:space="preserve"> (</w:t>
      </w:r>
      <w:r w:rsidR="00632BF7" w:rsidRPr="00330E98">
        <w:rPr>
          <w:rFonts w:ascii="Times New Roman" w:hAnsi="Times New Roman" w:cs="Times New Roman"/>
          <w:sz w:val="24"/>
          <w:szCs w:val="24"/>
        </w:rPr>
        <w:t>Sigurgrímur Skúlason o.fl., 2022)</w:t>
      </w:r>
      <w:r w:rsidR="00F21C9C" w:rsidRPr="00330E98">
        <w:rPr>
          <w:rFonts w:ascii="Times New Roman" w:hAnsi="Times New Roman" w:cs="Times New Roman"/>
          <w:sz w:val="24"/>
          <w:szCs w:val="24"/>
        </w:rPr>
        <w:t xml:space="preserve">. </w:t>
      </w:r>
    </w:p>
    <w:p w14:paraId="0DDC4B15" w14:textId="5D982EE4" w:rsidR="0022389D" w:rsidRPr="00330E98" w:rsidRDefault="00744B65" w:rsidP="0022389D">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Tafla 1</w:t>
      </w:r>
    </w:p>
    <w:p w14:paraId="253A220A" w14:textId="5AC33530" w:rsidR="00744B65" w:rsidRPr="00330E98" w:rsidRDefault="00744B65" w:rsidP="0022389D">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330E98"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330E98" w:rsidRDefault="00C2201B"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Starfsfólk skóla</w:t>
            </w:r>
          </w:p>
        </w:tc>
      </w:tr>
      <w:tr w:rsidR="00744B65" w:rsidRPr="00330E98" w14:paraId="6B32B2C4" w14:textId="77777777" w:rsidTr="0022389D">
        <w:tc>
          <w:tcPr>
            <w:tcW w:w="2695" w:type="dxa"/>
            <w:tcBorders>
              <w:top w:val="nil"/>
              <w:left w:val="nil"/>
              <w:bottom w:val="nil"/>
              <w:right w:val="nil"/>
            </w:tcBorders>
          </w:tcPr>
          <w:p w14:paraId="5D8CEC09" w14:textId="77777777" w:rsidR="00744B65" w:rsidRPr="00330E98"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r>
      <w:tr w:rsidR="00744B65" w:rsidRPr="00330E98" w14:paraId="05C55DC8" w14:textId="77777777" w:rsidTr="0022389D">
        <w:tc>
          <w:tcPr>
            <w:tcW w:w="2695" w:type="dxa"/>
            <w:tcBorders>
              <w:top w:val="nil"/>
              <w:left w:val="nil"/>
              <w:bottom w:val="nil"/>
              <w:right w:val="nil"/>
            </w:tcBorders>
          </w:tcPr>
          <w:p w14:paraId="48A98AB4" w14:textId="08222DC0"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44,4</w:t>
            </w:r>
          </w:p>
        </w:tc>
      </w:tr>
      <w:tr w:rsidR="00744B65" w:rsidRPr="00330E98" w14:paraId="7DC5AAA7" w14:textId="77777777" w:rsidTr="0022389D">
        <w:tc>
          <w:tcPr>
            <w:tcW w:w="2695" w:type="dxa"/>
            <w:tcBorders>
              <w:top w:val="nil"/>
              <w:left w:val="nil"/>
              <w:bottom w:val="nil"/>
              <w:right w:val="nil"/>
            </w:tcBorders>
          </w:tcPr>
          <w:p w14:paraId="7FAB6A7D" w14:textId="14B9ED4B"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16,1</w:t>
            </w:r>
          </w:p>
        </w:tc>
      </w:tr>
      <w:tr w:rsidR="00744B65" w:rsidRPr="00330E98" w14:paraId="08BF51E3" w14:textId="77777777" w:rsidTr="0022389D">
        <w:tc>
          <w:tcPr>
            <w:tcW w:w="2695" w:type="dxa"/>
            <w:tcBorders>
              <w:top w:val="nil"/>
              <w:left w:val="nil"/>
              <w:bottom w:val="nil"/>
              <w:right w:val="nil"/>
            </w:tcBorders>
          </w:tcPr>
          <w:p w14:paraId="2330D2D6" w14:textId="7DD4D7A6"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18,2</w:t>
            </w:r>
          </w:p>
        </w:tc>
      </w:tr>
      <w:tr w:rsidR="00744B65" w:rsidRPr="00330E98" w14:paraId="777B5E3E" w14:textId="77777777" w:rsidTr="0022389D">
        <w:tc>
          <w:tcPr>
            <w:tcW w:w="2695" w:type="dxa"/>
            <w:tcBorders>
              <w:top w:val="nil"/>
              <w:left w:val="nil"/>
              <w:bottom w:val="nil"/>
              <w:right w:val="nil"/>
            </w:tcBorders>
          </w:tcPr>
          <w:p w14:paraId="20B015B7" w14:textId="4BBCE4D5"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20,9</w:t>
            </w:r>
          </w:p>
        </w:tc>
      </w:tr>
      <w:tr w:rsidR="00C2201B" w:rsidRPr="00330E98" w14:paraId="217F30CF" w14:textId="77777777" w:rsidTr="0022389D">
        <w:tc>
          <w:tcPr>
            <w:tcW w:w="2695" w:type="dxa"/>
            <w:tcBorders>
              <w:top w:val="nil"/>
              <w:left w:val="nil"/>
              <w:bottom w:val="single" w:sz="4" w:space="0" w:color="auto"/>
              <w:right w:val="nil"/>
            </w:tcBorders>
          </w:tcPr>
          <w:p w14:paraId="2B819EFC" w14:textId="367AD027" w:rsidR="00C2201B" w:rsidRPr="00330E98" w:rsidRDefault="00A13F6E"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38</w:t>
            </w:r>
          </w:p>
        </w:tc>
      </w:tr>
      <w:tr w:rsidR="00C2201B" w:rsidRPr="00330E98"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330E98"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330E98"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330E98" w:rsidRDefault="00C2201B" w:rsidP="00744B65">
            <w:pPr>
              <w:spacing w:line="480" w:lineRule="auto"/>
              <w:rPr>
                <w:rFonts w:ascii="Times New Roman" w:hAnsi="Times New Roman" w:cs="Times New Roman"/>
                <w:sz w:val="24"/>
                <w:szCs w:val="24"/>
              </w:rPr>
            </w:pPr>
          </w:p>
        </w:tc>
      </w:tr>
    </w:tbl>
    <w:p w14:paraId="4C46D506" w14:textId="215CC134" w:rsidR="000457E4" w:rsidRPr="00330E98" w:rsidRDefault="000457E4" w:rsidP="008C051D">
      <w:pPr>
        <w:spacing w:line="480" w:lineRule="auto"/>
        <w:rPr>
          <w:rFonts w:ascii="Times New Roman" w:hAnsi="Times New Roman" w:cs="Times New Roman"/>
          <w:sz w:val="24"/>
          <w:szCs w:val="24"/>
        </w:rPr>
      </w:pPr>
    </w:p>
    <w:p w14:paraId="7E6C9C0A" w14:textId="27AB15A8" w:rsidR="00E40062" w:rsidRPr="00330E98" w:rsidRDefault="00E40062" w:rsidP="008C051D">
      <w:pPr>
        <w:spacing w:line="480" w:lineRule="auto"/>
        <w:rPr>
          <w:rFonts w:ascii="Times New Roman" w:hAnsi="Times New Roman" w:cs="Times New Roman"/>
          <w:sz w:val="24"/>
          <w:szCs w:val="24"/>
        </w:rPr>
      </w:pPr>
    </w:p>
    <w:p w14:paraId="696AA8C4" w14:textId="77777777" w:rsidR="00E40062" w:rsidRPr="00330E98" w:rsidRDefault="00E40062" w:rsidP="008C051D">
      <w:pPr>
        <w:spacing w:line="480" w:lineRule="auto"/>
        <w:rPr>
          <w:rFonts w:ascii="Times New Roman" w:hAnsi="Times New Roman" w:cs="Times New Roman"/>
          <w:sz w:val="24"/>
          <w:szCs w:val="24"/>
        </w:rPr>
      </w:pPr>
    </w:p>
    <w:p w14:paraId="5B5219B7"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Mælitæki </w:t>
      </w:r>
    </w:p>
    <w:p w14:paraId="77B1723F" w14:textId="121EC67A" w:rsidR="00404EF3" w:rsidRPr="00330E98" w:rsidRDefault="00404EF3" w:rsidP="00404EF3">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Mælitækið var spurningalisti sem saminn var af sérfræðingum Menntamálastofnunar. </w:t>
      </w:r>
      <w:r w:rsidR="00941D98" w:rsidRPr="00330E98">
        <w:rPr>
          <w:rFonts w:ascii="Times New Roman" w:hAnsi="Times New Roman" w:cs="Times New Roman"/>
          <w:sz w:val="24"/>
          <w:szCs w:val="24"/>
        </w:rPr>
        <w:t>Spurningarnar voru valdar út frá sjónarmiðum um hlutverk og notkun námsmats, fræðilegum skrifum um hlutverk nám</w:t>
      </w:r>
      <w:r w:rsidR="00461B09" w:rsidRPr="00330E98">
        <w:rPr>
          <w:rFonts w:ascii="Times New Roman" w:hAnsi="Times New Roman" w:cs="Times New Roman"/>
          <w:sz w:val="24"/>
          <w:szCs w:val="24"/>
        </w:rPr>
        <w:t>sma</w:t>
      </w:r>
      <w:r w:rsidR="00941D98" w:rsidRPr="00330E98">
        <w:rPr>
          <w:rFonts w:ascii="Times New Roman" w:hAnsi="Times New Roman" w:cs="Times New Roman"/>
          <w:sz w:val="24"/>
          <w:szCs w:val="24"/>
        </w:rPr>
        <w:t xml:space="preserve">ts og hugmyndum úr aðalnámskrá. </w:t>
      </w:r>
      <w:r w:rsidR="006323A0" w:rsidRPr="00330E98">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330E98">
        <w:rPr>
          <w:rFonts w:ascii="Times New Roman" w:hAnsi="Times New Roman" w:cs="Times New Roman"/>
          <w:sz w:val="24"/>
          <w:szCs w:val="24"/>
        </w:rPr>
        <w:t xml:space="preserve">af þessum atriðum </w:t>
      </w:r>
      <w:r w:rsidR="006323A0" w:rsidRPr="00330E98">
        <w:rPr>
          <w:rFonts w:ascii="Times New Roman" w:hAnsi="Times New Roman" w:cs="Times New Roman"/>
          <w:sz w:val="24"/>
          <w:szCs w:val="24"/>
        </w:rPr>
        <w:t xml:space="preserve">voru eingöngu lögð fyrir kennara. </w:t>
      </w:r>
      <w:r w:rsidRPr="00330E98">
        <w:rPr>
          <w:rFonts w:ascii="Times New Roman" w:hAnsi="Times New Roman" w:cs="Times New Roman"/>
          <w:sz w:val="24"/>
          <w:szCs w:val="24"/>
        </w:rPr>
        <w:t xml:space="preserve">Svarað var á fimm punkta Likert kvarða, þar sem svarmöguleikarnir voru </w:t>
      </w:r>
      <w:r w:rsidR="0022389D" w:rsidRPr="00330E98">
        <w:rPr>
          <w:rFonts w:ascii="Times New Roman" w:hAnsi="Times New Roman" w:cs="Times New Roman"/>
          <w:i/>
          <w:iCs/>
          <w:sz w:val="24"/>
          <w:szCs w:val="24"/>
        </w:rPr>
        <w:t xml:space="preserve">Mjög ósammála, Ósammála, Hlutlaus, Sammála </w:t>
      </w:r>
      <w:r w:rsidR="0022389D" w:rsidRPr="00330E98">
        <w:rPr>
          <w:rFonts w:ascii="Times New Roman" w:hAnsi="Times New Roman" w:cs="Times New Roman"/>
          <w:sz w:val="24"/>
          <w:szCs w:val="24"/>
        </w:rPr>
        <w:t xml:space="preserve">og </w:t>
      </w:r>
      <w:r w:rsidR="0022389D" w:rsidRPr="00330E98">
        <w:rPr>
          <w:rFonts w:ascii="Times New Roman" w:hAnsi="Times New Roman" w:cs="Times New Roman"/>
          <w:i/>
          <w:iCs/>
          <w:sz w:val="24"/>
          <w:szCs w:val="24"/>
        </w:rPr>
        <w:t>Mjög sammála</w:t>
      </w:r>
      <w:r w:rsidR="00632BF7" w:rsidRPr="00330E98">
        <w:rPr>
          <w:rFonts w:ascii="Times New Roman" w:hAnsi="Times New Roman" w:cs="Times New Roman"/>
          <w:i/>
          <w:iCs/>
          <w:sz w:val="24"/>
          <w:szCs w:val="24"/>
        </w:rPr>
        <w:t xml:space="preserve"> </w:t>
      </w:r>
      <w:r w:rsidR="00632BF7" w:rsidRPr="00330E98">
        <w:rPr>
          <w:rFonts w:ascii="Times New Roman" w:hAnsi="Times New Roman" w:cs="Times New Roman"/>
          <w:sz w:val="24"/>
          <w:szCs w:val="24"/>
        </w:rPr>
        <w:t>(Sigurgrímur Skúlason o.fl., 2022)</w:t>
      </w:r>
      <w:r w:rsidR="006323A0" w:rsidRPr="00330E98">
        <w:rPr>
          <w:rFonts w:ascii="Times New Roman" w:hAnsi="Times New Roman" w:cs="Times New Roman"/>
          <w:sz w:val="24"/>
          <w:szCs w:val="24"/>
        </w:rPr>
        <w:t xml:space="preserve">. </w:t>
      </w:r>
      <w:r w:rsidR="00732B33" w:rsidRPr="00330E98">
        <w:rPr>
          <w:rFonts w:ascii="Times New Roman" w:hAnsi="Times New Roman" w:cs="Times New Roman"/>
          <w:sz w:val="24"/>
          <w:szCs w:val="24"/>
        </w:rPr>
        <w:t>Viðhorfskönnunina</w:t>
      </w:r>
      <w:r w:rsidR="00853A71" w:rsidRPr="00330E98">
        <w:rPr>
          <w:rFonts w:ascii="Times New Roman" w:hAnsi="Times New Roman" w:cs="Times New Roman"/>
          <w:sz w:val="24"/>
          <w:szCs w:val="24"/>
        </w:rPr>
        <w:t xml:space="preserve"> í heild sinni má sjá í viðauka </w:t>
      </w:r>
      <w:r w:rsidR="005D4DCB" w:rsidRPr="00330E98">
        <w:rPr>
          <w:rFonts w:ascii="Times New Roman" w:hAnsi="Times New Roman" w:cs="Times New Roman"/>
          <w:sz w:val="24"/>
          <w:szCs w:val="24"/>
        </w:rPr>
        <w:t>1</w:t>
      </w:r>
      <w:r w:rsidR="00853A71" w:rsidRPr="00330E98">
        <w:rPr>
          <w:rFonts w:ascii="Times New Roman" w:hAnsi="Times New Roman" w:cs="Times New Roman"/>
          <w:sz w:val="24"/>
          <w:szCs w:val="24"/>
        </w:rPr>
        <w:t xml:space="preserve">. </w:t>
      </w:r>
    </w:p>
    <w:p w14:paraId="6D78C2E2" w14:textId="77777777" w:rsidR="00404EF3" w:rsidRPr="00330E98" w:rsidRDefault="00404EF3" w:rsidP="00404EF3">
      <w:pPr>
        <w:rPr>
          <w:rFonts w:ascii="Times New Roman" w:hAnsi="Times New Roman" w:cs="Times New Roman"/>
          <w:b/>
          <w:bCs/>
          <w:sz w:val="24"/>
          <w:szCs w:val="24"/>
        </w:rPr>
      </w:pPr>
      <w:commentRangeStart w:id="3"/>
      <w:r w:rsidRPr="00330E98">
        <w:rPr>
          <w:rFonts w:ascii="Times New Roman" w:hAnsi="Times New Roman" w:cs="Times New Roman"/>
          <w:b/>
          <w:bCs/>
          <w:sz w:val="24"/>
          <w:szCs w:val="24"/>
        </w:rPr>
        <w:t>Framkvæmd og úrvinnsla</w:t>
      </w:r>
      <w:commentRangeEnd w:id="3"/>
      <w:r w:rsidR="001821A4">
        <w:rPr>
          <w:rStyle w:val="CommentReference"/>
        </w:rPr>
        <w:commentReference w:id="3"/>
      </w:r>
    </w:p>
    <w:p w14:paraId="4CD95CCD" w14:textId="093480FB" w:rsidR="00404EF3"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Notast var við gögn úr </w:t>
      </w:r>
      <w:r w:rsidR="006323A0" w:rsidRPr="00330E98">
        <w:rPr>
          <w:rFonts w:ascii="Times New Roman" w:hAnsi="Times New Roman" w:cs="Times New Roman"/>
          <w:sz w:val="24"/>
          <w:szCs w:val="24"/>
        </w:rPr>
        <w:t xml:space="preserve">fyrirlögn </w:t>
      </w:r>
      <w:r w:rsidR="00E11723">
        <w:rPr>
          <w:rFonts w:ascii="Times New Roman" w:hAnsi="Times New Roman" w:cs="Times New Roman"/>
          <w:sz w:val="24"/>
          <w:szCs w:val="24"/>
        </w:rPr>
        <w:t>viðhorfakönnunarinnar</w:t>
      </w:r>
      <w:r w:rsidR="006323A0" w:rsidRPr="00330E98">
        <w:rPr>
          <w:rFonts w:ascii="Times New Roman" w:hAnsi="Times New Roman" w:cs="Times New Roman"/>
          <w:sz w:val="24"/>
          <w:szCs w:val="24"/>
        </w:rPr>
        <w:t xml:space="preserve"> sem lögð var fyrir árið 2022. </w:t>
      </w:r>
      <w:r w:rsidR="0022389D" w:rsidRPr="00330E98">
        <w:rPr>
          <w:rFonts w:ascii="Times New Roman" w:hAnsi="Times New Roman" w:cs="Times New Roman"/>
          <w:sz w:val="24"/>
          <w:szCs w:val="24"/>
        </w:rPr>
        <w:t xml:space="preserve">Gögnin eru hluti af samráðsferli með skólasamfélaginu vegna undirbúnings </w:t>
      </w:r>
      <w:r w:rsidR="0022389D" w:rsidRPr="00330E98">
        <w:rPr>
          <w:rFonts w:ascii="Times New Roman" w:hAnsi="Times New Roman" w:cs="Times New Roman"/>
          <w:i/>
          <w:iCs/>
          <w:sz w:val="24"/>
          <w:szCs w:val="24"/>
        </w:rPr>
        <w:t>Matferils</w:t>
      </w:r>
      <w:r w:rsidR="0022389D" w:rsidRPr="00330E98">
        <w:rPr>
          <w:rFonts w:ascii="Times New Roman" w:hAnsi="Times New Roman" w:cs="Times New Roman"/>
          <w:sz w:val="24"/>
          <w:szCs w:val="24"/>
        </w:rPr>
        <w:t>, safni matstækja sem eiga að leysa samræmd könnunarpróf af hóli (</w:t>
      </w:r>
      <w:r w:rsidR="00632BF7" w:rsidRPr="00330E98">
        <w:rPr>
          <w:rFonts w:ascii="Times New Roman" w:hAnsi="Times New Roman" w:cs="Times New Roman"/>
          <w:sz w:val="24"/>
          <w:szCs w:val="24"/>
        </w:rPr>
        <w:t>Sigurgrímur Skúlason o.fl., 2022</w:t>
      </w:r>
      <w:r w:rsidR="0022389D" w:rsidRPr="00330E98">
        <w:rPr>
          <w:rFonts w:ascii="Times New Roman" w:hAnsi="Times New Roman" w:cs="Times New Roman"/>
          <w:sz w:val="24"/>
          <w:szCs w:val="24"/>
        </w:rPr>
        <w:t xml:space="preserve">). </w:t>
      </w:r>
      <w:r w:rsidR="006323A0" w:rsidRPr="00330E98">
        <w:rPr>
          <w:rFonts w:ascii="Times New Roman" w:hAnsi="Times New Roman" w:cs="Times New Roman"/>
          <w:sz w:val="24"/>
          <w:szCs w:val="24"/>
        </w:rPr>
        <w:t>Upprunalega gögnin voru á fimm punkta Likert kvarða en þau hafa verið endurkvörðuð í tvíkostagögn</w:t>
      </w:r>
      <w:r w:rsidR="0022389D" w:rsidRPr="00330E98">
        <w:rPr>
          <w:rFonts w:ascii="Times New Roman" w:hAnsi="Times New Roman" w:cs="Times New Roman"/>
          <w:sz w:val="24"/>
          <w:szCs w:val="24"/>
        </w:rPr>
        <w:t xml:space="preserve"> (0 = </w:t>
      </w:r>
      <w:r w:rsidR="0022389D" w:rsidRPr="00330E98">
        <w:rPr>
          <w:rFonts w:ascii="Times New Roman" w:hAnsi="Times New Roman" w:cs="Times New Roman"/>
          <w:i/>
          <w:iCs/>
          <w:sz w:val="24"/>
          <w:szCs w:val="24"/>
        </w:rPr>
        <w:t>Mjög ósammála, Ósammála, Hlutlaus</w:t>
      </w:r>
      <w:r w:rsidR="00E363D2" w:rsidRPr="00330E98">
        <w:rPr>
          <w:rFonts w:ascii="Times New Roman" w:hAnsi="Times New Roman" w:cs="Times New Roman"/>
          <w:i/>
          <w:iCs/>
          <w:sz w:val="24"/>
          <w:szCs w:val="24"/>
        </w:rPr>
        <w:t xml:space="preserve">; </w:t>
      </w:r>
      <w:r w:rsidR="0022389D" w:rsidRPr="00330E98">
        <w:rPr>
          <w:rFonts w:ascii="Times New Roman" w:hAnsi="Times New Roman" w:cs="Times New Roman"/>
          <w:sz w:val="24"/>
          <w:szCs w:val="24"/>
        </w:rPr>
        <w:t xml:space="preserve">1 = </w:t>
      </w:r>
      <w:r w:rsidR="0022389D" w:rsidRPr="00330E98">
        <w:rPr>
          <w:rFonts w:ascii="Times New Roman" w:hAnsi="Times New Roman" w:cs="Times New Roman"/>
          <w:i/>
          <w:iCs/>
          <w:sz w:val="24"/>
          <w:szCs w:val="24"/>
        </w:rPr>
        <w:t>Sammála, Mjög sammála</w:t>
      </w:r>
      <w:r w:rsidR="0022389D" w:rsidRPr="00330E98">
        <w:rPr>
          <w:rFonts w:ascii="Times New Roman" w:hAnsi="Times New Roman" w:cs="Times New Roman"/>
          <w:sz w:val="24"/>
          <w:szCs w:val="24"/>
        </w:rPr>
        <w:t xml:space="preserve">). </w:t>
      </w:r>
      <w:r w:rsidR="00B2633B" w:rsidRPr="00330E98">
        <w:rPr>
          <w:rFonts w:ascii="Times New Roman" w:hAnsi="Times New Roman" w:cs="Times New Roman"/>
          <w:sz w:val="24"/>
          <w:szCs w:val="24"/>
        </w:rPr>
        <w:t xml:space="preserve">Við nánari athugun á </w:t>
      </w:r>
      <w:r w:rsidR="00E11723">
        <w:rPr>
          <w:rFonts w:ascii="Times New Roman" w:hAnsi="Times New Roman" w:cs="Times New Roman"/>
          <w:sz w:val="24"/>
          <w:szCs w:val="24"/>
        </w:rPr>
        <w:t>próf</w:t>
      </w:r>
      <w:r w:rsidR="00B2633B" w:rsidRPr="00330E98">
        <w:rPr>
          <w:rFonts w:ascii="Times New Roman" w:hAnsi="Times New Roman" w:cs="Times New Roman"/>
          <w:sz w:val="24"/>
          <w:szCs w:val="24"/>
        </w:rPr>
        <w:t xml:space="preserve">hlutanum sem sneri að mikilvægi upplýsinga og framkvæmd mats í skólum kom í ljós að ekki reyndist unnt að greina þann hluta út frá tveggja stika líkani með tvíkostagögnum. </w:t>
      </w:r>
      <w:r w:rsidR="00E11723">
        <w:rPr>
          <w:rFonts w:ascii="Times New Roman" w:hAnsi="Times New Roman" w:cs="Times New Roman"/>
          <w:sz w:val="24"/>
          <w:szCs w:val="24"/>
        </w:rPr>
        <w:t>Prófhlutinn</w:t>
      </w:r>
      <w:r w:rsidR="00B2633B" w:rsidRPr="00330E98">
        <w:rPr>
          <w:rFonts w:ascii="Times New Roman" w:hAnsi="Times New Roman" w:cs="Times New Roman"/>
          <w:sz w:val="24"/>
          <w:szCs w:val="24"/>
        </w:rPr>
        <w:t xml:space="preserve"> krefst líkans með fjölkostagögnum</w:t>
      </w:r>
      <w:r w:rsidR="00E11723">
        <w:rPr>
          <w:rFonts w:ascii="Times New Roman" w:hAnsi="Times New Roman" w:cs="Times New Roman"/>
          <w:sz w:val="24"/>
          <w:szCs w:val="24"/>
        </w:rPr>
        <w:t xml:space="preserve"> og þ</w:t>
      </w:r>
      <w:r w:rsidR="00B2633B" w:rsidRPr="00330E98">
        <w:rPr>
          <w:rFonts w:ascii="Times New Roman" w:hAnsi="Times New Roman" w:cs="Times New Roman"/>
          <w:sz w:val="24"/>
          <w:szCs w:val="24"/>
        </w:rPr>
        <w:t xml:space="preserve">ví var sá hluti ekki hafður með hér. </w:t>
      </w:r>
      <w:r w:rsidR="00005695">
        <w:rPr>
          <w:rFonts w:ascii="Times New Roman" w:hAnsi="Times New Roman" w:cs="Times New Roman"/>
          <w:sz w:val="24"/>
          <w:szCs w:val="24"/>
        </w:rPr>
        <w:t>Atriði B6 í hluta sem snýr að hlutverki námsmats var fjarlægt og sett í prófhlutann sem snýr að mati tengdu lykilhæfni mennuntar í aðalnámsskrá en hann var talinn viðeigandi þar út frá klínísku mati.</w:t>
      </w:r>
    </w:p>
    <w:p w14:paraId="05B2A761" w14:textId="552A93CB" w:rsidR="00D774D2"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Við úrvinnslu gagna var notast við tölfræðiforritið </w:t>
      </w:r>
      <w:r w:rsidRPr="00330E98">
        <w:rPr>
          <w:rFonts w:ascii="Times New Roman" w:hAnsi="Times New Roman" w:cs="Times New Roman"/>
          <w:i/>
          <w:iCs/>
          <w:sz w:val="24"/>
          <w:szCs w:val="24"/>
        </w:rPr>
        <w:t xml:space="preserve">RStudio </w:t>
      </w:r>
      <w:r w:rsidRPr="00330E98">
        <w:rPr>
          <w:rFonts w:ascii="Times New Roman" w:hAnsi="Times New Roman" w:cs="Times New Roman"/>
          <w:sz w:val="24"/>
          <w:szCs w:val="24"/>
        </w:rPr>
        <w:t>(R Core Team, 2022). Lýsa</w:t>
      </w:r>
      <w:r w:rsidR="00E862C8" w:rsidRPr="00330E98">
        <w:rPr>
          <w:rFonts w:ascii="Times New Roman" w:hAnsi="Times New Roman" w:cs="Times New Roman"/>
          <w:sz w:val="24"/>
          <w:szCs w:val="24"/>
        </w:rPr>
        <w:t xml:space="preserve">ndi tölfræði fyrir prófhluta og einstök atriði var </w:t>
      </w:r>
      <w:r w:rsidR="00900012" w:rsidRPr="00330E98">
        <w:rPr>
          <w:rFonts w:ascii="Times New Roman" w:hAnsi="Times New Roman" w:cs="Times New Roman"/>
          <w:sz w:val="24"/>
          <w:szCs w:val="24"/>
        </w:rPr>
        <w:t>skoðuð út frá með</w:t>
      </w:r>
      <w:r w:rsidR="004851CE" w:rsidRPr="00330E98">
        <w:rPr>
          <w:rFonts w:ascii="Times New Roman" w:hAnsi="Times New Roman" w:cs="Times New Roman"/>
          <w:sz w:val="24"/>
          <w:szCs w:val="24"/>
        </w:rPr>
        <w:t xml:space="preserve">altali, staðalfráviki og alfa </w:t>
      </w:r>
      <w:r w:rsidR="004851CE" w:rsidRPr="00330E98">
        <w:rPr>
          <w:rFonts w:ascii="Times New Roman" w:hAnsi="Times New Roman" w:cs="Times New Roman"/>
          <w:sz w:val="24"/>
          <w:szCs w:val="24"/>
        </w:rPr>
        <w:lastRenderedPageBreak/>
        <w:t>áreiðanleikastuðl</w:t>
      </w:r>
      <w:r w:rsidR="00DF1DE9" w:rsidRPr="00330E98">
        <w:rPr>
          <w:rFonts w:ascii="Times New Roman" w:hAnsi="Times New Roman" w:cs="Times New Roman"/>
          <w:sz w:val="24"/>
          <w:szCs w:val="24"/>
        </w:rPr>
        <w:t>i en þ</w:t>
      </w:r>
      <w:r w:rsidR="004851CE" w:rsidRPr="00330E98">
        <w:rPr>
          <w:rFonts w:ascii="Times New Roman" w:hAnsi="Times New Roman" w:cs="Times New Roman"/>
          <w:sz w:val="24"/>
          <w:szCs w:val="24"/>
        </w:rPr>
        <w:t xml:space="preserve">að </w:t>
      </w:r>
      <w:r w:rsidRPr="00330E98">
        <w:rPr>
          <w:rFonts w:ascii="Times New Roman" w:hAnsi="Times New Roman" w:cs="Times New Roman"/>
          <w:sz w:val="24"/>
          <w:szCs w:val="24"/>
        </w:rPr>
        <w:t xml:space="preserve">var </w:t>
      </w:r>
      <w:r w:rsidR="004851CE" w:rsidRPr="00330E98">
        <w:rPr>
          <w:rFonts w:ascii="Times New Roman" w:hAnsi="Times New Roman" w:cs="Times New Roman"/>
          <w:sz w:val="24"/>
          <w:szCs w:val="24"/>
        </w:rPr>
        <w:t>fengið</w:t>
      </w:r>
      <w:r w:rsidRPr="00330E98">
        <w:rPr>
          <w:rFonts w:ascii="Times New Roman" w:hAnsi="Times New Roman" w:cs="Times New Roman"/>
          <w:sz w:val="24"/>
          <w:szCs w:val="24"/>
        </w:rPr>
        <w:t xml:space="preserve"> með </w:t>
      </w:r>
      <w:r w:rsidRPr="00330E98">
        <w:rPr>
          <w:rFonts w:ascii="Times New Roman" w:hAnsi="Times New Roman" w:cs="Times New Roman"/>
          <w:i/>
          <w:iCs/>
          <w:sz w:val="24"/>
          <w:szCs w:val="24"/>
        </w:rPr>
        <w:t xml:space="preserve">psych </w:t>
      </w:r>
      <w:r w:rsidRPr="00330E98">
        <w:rPr>
          <w:rFonts w:ascii="Times New Roman" w:hAnsi="Times New Roman" w:cs="Times New Roman"/>
          <w:sz w:val="24"/>
          <w:szCs w:val="24"/>
        </w:rPr>
        <w:t xml:space="preserve">viðbótinni (Revelle, 2022). </w:t>
      </w:r>
      <w:r w:rsidR="00DE1AA3" w:rsidRPr="00330E98">
        <w:rPr>
          <w:rFonts w:ascii="Times New Roman" w:hAnsi="Times New Roman" w:cs="Times New Roman"/>
          <w:sz w:val="24"/>
          <w:szCs w:val="24"/>
        </w:rPr>
        <w:t>Pakkinn</w:t>
      </w:r>
      <w:r w:rsidR="00F13C8E" w:rsidRPr="00330E98">
        <w:rPr>
          <w:rFonts w:ascii="Times New Roman" w:hAnsi="Times New Roman" w:cs="Times New Roman"/>
          <w:sz w:val="24"/>
          <w:szCs w:val="24"/>
        </w:rPr>
        <w:t xml:space="preserve"> </w:t>
      </w:r>
      <w:r w:rsidR="00B816BE" w:rsidRPr="00330E98">
        <w:rPr>
          <w:rFonts w:ascii="Times New Roman" w:hAnsi="Times New Roman" w:cs="Times New Roman"/>
          <w:i/>
          <w:iCs/>
          <w:sz w:val="24"/>
          <w:szCs w:val="24"/>
        </w:rPr>
        <w:t>tidyverse</w:t>
      </w:r>
      <w:r w:rsidR="00F13C8E" w:rsidRPr="00330E98">
        <w:rPr>
          <w:rFonts w:ascii="Times New Roman" w:hAnsi="Times New Roman" w:cs="Times New Roman"/>
          <w:i/>
          <w:iCs/>
          <w:sz w:val="24"/>
          <w:szCs w:val="24"/>
        </w:rPr>
        <w:t xml:space="preserve"> </w:t>
      </w:r>
      <w:r w:rsidR="004851CE" w:rsidRPr="00330E98">
        <w:rPr>
          <w:rFonts w:ascii="Times New Roman" w:hAnsi="Times New Roman" w:cs="Times New Roman"/>
          <w:sz w:val="24"/>
          <w:szCs w:val="24"/>
        </w:rPr>
        <w:t>v</w:t>
      </w:r>
      <w:r w:rsidR="00F13C8E" w:rsidRPr="00330E98">
        <w:rPr>
          <w:rFonts w:ascii="Times New Roman" w:hAnsi="Times New Roman" w:cs="Times New Roman"/>
          <w:sz w:val="24"/>
          <w:szCs w:val="24"/>
        </w:rPr>
        <w:t>ar not</w:t>
      </w:r>
      <w:ins w:id="4" w:author="Ísak Örn Ívarsson - HI" w:date="2023-03-22T22:24:00Z">
        <w:r w:rsidR="008D5A33">
          <w:rPr>
            <w:rFonts w:ascii="Times New Roman" w:hAnsi="Times New Roman" w:cs="Times New Roman"/>
            <w:sz w:val="24"/>
            <w:szCs w:val="24"/>
          </w:rPr>
          <w:t xml:space="preserve">aður </w:t>
        </w:r>
      </w:ins>
      <w:del w:id="5" w:author="Ísak Örn Ívarsson - HI" w:date="2023-03-22T22:24:00Z">
        <w:r w:rsidR="00F13C8E" w:rsidRPr="00330E98" w:rsidDel="008D5A33">
          <w:rPr>
            <w:rFonts w:ascii="Times New Roman" w:hAnsi="Times New Roman" w:cs="Times New Roman"/>
            <w:sz w:val="24"/>
            <w:szCs w:val="24"/>
          </w:rPr>
          <w:delText xml:space="preserve">uð </w:delText>
        </w:r>
      </w:del>
      <w:r w:rsidR="00F13C8E" w:rsidRPr="00330E98">
        <w:rPr>
          <w:rFonts w:ascii="Times New Roman" w:hAnsi="Times New Roman" w:cs="Times New Roman"/>
          <w:sz w:val="24"/>
          <w:szCs w:val="24"/>
        </w:rPr>
        <w:t xml:space="preserve">til að </w:t>
      </w:r>
      <w:r w:rsidR="00FD133D" w:rsidRPr="00330E98">
        <w:rPr>
          <w:rFonts w:ascii="Times New Roman" w:hAnsi="Times New Roman" w:cs="Times New Roman"/>
          <w:sz w:val="24"/>
          <w:szCs w:val="24"/>
        </w:rPr>
        <w:t xml:space="preserve">sía gögnin eftir bakgrunnsbreytum og </w:t>
      </w:r>
      <w:r w:rsidR="00421E2D" w:rsidRPr="00330E98">
        <w:rPr>
          <w:rFonts w:ascii="Times New Roman" w:hAnsi="Times New Roman" w:cs="Times New Roman"/>
          <w:sz w:val="24"/>
          <w:szCs w:val="24"/>
        </w:rPr>
        <w:t xml:space="preserve">flokka mældu breyturnar </w:t>
      </w:r>
      <w:r w:rsidR="00B816BE" w:rsidRPr="00330E98">
        <w:rPr>
          <w:rFonts w:ascii="Times New Roman" w:hAnsi="Times New Roman" w:cs="Times New Roman"/>
          <w:sz w:val="24"/>
          <w:szCs w:val="24"/>
        </w:rPr>
        <w:t xml:space="preserve">(Wickham o.fl., </w:t>
      </w:r>
      <w:commentRangeStart w:id="6"/>
      <w:r w:rsidR="00B816BE" w:rsidRPr="00330E98">
        <w:rPr>
          <w:rFonts w:ascii="Times New Roman" w:hAnsi="Times New Roman" w:cs="Times New Roman"/>
          <w:sz w:val="24"/>
          <w:szCs w:val="24"/>
        </w:rPr>
        <w:t>2019</w:t>
      </w:r>
      <w:commentRangeEnd w:id="6"/>
      <w:r w:rsidR="008D5A33">
        <w:rPr>
          <w:rStyle w:val="CommentReference"/>
        </w:rPr>
        <w:commentReference w:id="6"/>
      </w:r>
      <w:r w:rsidR="00B816BE" w:rsidRPr="00330E98">
        <w:rPr>
          <w:rFonts w:ascii="Times New Roman" w:hAnsi="Times New Roman" w:cs="Times New Roman"/>
          <w:sz w:val="24"/>
          <w:szCs w:val="24"/>
        </w:rPr>
        <w:t>).</w:t>
      </w:r>
    </w:p>
    <w:p w14:paraId="7662AAB4" w14:textId="0E13BE3E" w:rsidR="00D774D2" w:rsidRPr="00330E98" w:rsidRDefault="0047374A" w:rsidP="008F24B4">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Þátttakendur voru samtals 2882 forsjáraðilar og 521 starfsfólk skóla. </w:t>
      </w:r>
      <w:r w:rsidR="008F24B4" w:rsidRPr="00330E98">
        <w:rPr>
          <w:rFonts w:ascii="Times New Roman" w:hAnsi="Times New Roman" w:cs="Times New Roman"/>
          <w:sz w:val="24"/>
          <w:szCs w:val="24"/>
        </w:rPr>
        <w:t>Það vantaði svör</w:t>
      </w:r>
      <w:r w:rsidR="001E7375" w:rsidRPr="00330E98">
        <w:rPr>
          <w:rFonts w:ascii="Times New Roman" w:hAnsi="Times New Roman" w:cs="Times New Roman"/>
          <w:sz w:val="24"/>
          <w:szCs w:val="24"/>
        </w:rPr>
        <w:t xml:space="preserve"> við öllum atriðum</w:t>
      </w:r>
      <w:r w:rsidR="008F24B4" w:rsidRPr="00330E98">
        <w:rPr>
          <w:rFonts w:ascii="Times New Roman" w:hAnsi="Times New Roman" w:cs="Times New Roman"/>
          <w:sz w:val="24"/>
          <w:szCs w:val="24"/>
        </w:rPr>
        <w:t xml:space="preserve"> hjá fimm forsjáraðilum og voru </w:t>
      </w:r>
      <w:r w:rsidR="001E7375" w:rsidRPr="00330E98">
        <w:rPr>
          <w:rFonts w:ascii="Times New Roman" w:hAnsi="Times New Roman" w:cs="Times New Roman"/>
          <w:sz w:val="24"/>
          <w:szCs w:val="24"/>
        </w:rPr>
        <w:t>þeir</w:t>
      </w:r>
      <w:r w:rsidR="008F24B4" w:rsidRPr="00330E98">
        <w:rPr>
          <w:rFonts w:ascii="Times New Roman" w:hAnsi="Times New Roman" w:cs="Times New Roman"/>
          <w:sz w:val="24"/>
          <w:szCs w:val="24"/>
        </w:rPr>
        <w:t xml:space="preserve"> fjarlægð</w:t>
      </w:r>
      <w:r w:rsidR="001E7375" w:rsidRPr="00330E98">
        <w:rPr>
          <w:rFonts w:ascii="Times New Roman" w:hAnsi="Times New Roman" w:cs="Times New Roman"/>
          <w:sz w:val="24"/>
          <w:szCs w:val="24"/>
        </w:rPr>
        <w:t>ir</w:t>
      </w:r>
      <w:r w:rsidR="008F24B4" w:rsidRPr="00330E98">
        <w:rPr>
          <w:rFonts w:ascii="Times New Roman" w:hAnsi="Times New Roman" w:cs="Times New Roman"/>
          <w:sz w:val="24"/>
          <w:szCs w:val="24"/>
        </w:rPr>
        <w:t xml:space="preserve">. </w:t>
      </w:r>
      <w:r w:rsidR="00DD1385" w:rsidRPr="00330E98">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tilreiknunar (e. multiple imputation). </w:t>
      </w:r>
      <w:commentRangeStart w:id="7"/>
      <w:r w:rsidR="00B03E16" w:rsidRPr="00330E98">
        <w:rPr>
          <w:rFonts w:ascii="Times New Roman" w:hAnsi="Times New Roman" w:cs="Times New Roman"/>
          <w:sz w:val="24"/>
          <w:szCs w:val="24"/>
        </w:rPr>
        <w:t>Pakkinn</w:t>
      </w:r>
      <w:r w:rsidR="00C054AA" w:rsidRPr="00330E98">
        <w:rPr>
          <w:rFonts w:ascii="Times New Roman" w:hAnsi="Times New Roman" w:cs="Times New Roman"/>
          <w:sz w:val="24"/>
          <w:szCs w:val="24"/>
        </w:rPr>
        <w:t xml:space="preserve"> </w:t>
      </w:r>
      <w:r w:rsidR="00C054AA" w:rsidRPr="00330E98">
        <w:rPr>
          <w:rFonts w:ascii="Times New Roman" w:hAnsi="Times New Roman" w:cs="Times New Roman"/>
          <w:i/>
          <w:iCs/>
          <w:sz w:val="24"/>
          <w:szCs w:val="24"/>
        </w:rPr>
        <w:t xml:space="preserve">mice </w:t>
      </w:r>
      <w:commentRangeEnd w:id="7"/>
      <w:r w:rsidR="008D5A33">
        <w:rPr>
          <w:rStyle w:val="CommentReference"/>
        </w:rPr>
        <w:commentReference w:id="7"/>
      </w:r>
      <w:r w:rsidR="00C054AA" w:rsidRPr="00330E98">
        <w:rPr>
          <w:rFonts w:ascii="Times New Roman" w:hAnsi="Times New Roman" w:cs="Times New Roman"/>
          <w:sz w:val="24"/>
          <w:szCs w:val="24"/>
        </w:rPr>
        <w:t>var nýttur til þess að meðhöndla brottfallsgildi</w:t>
      </w:r>
      <w:r w:rsidR="00025FB5" w:rsidRPr="00330E98">
        <w:rPr>
          <w:rFonts w:ascii="Times New Roman" w:hAnsi="Times New Roman" w:cs="Times New Roman"/>
          <w:sz w:val="24"/>
          <w:szCs w:val="24"/>
        </w:rPr>
        <w:t xml:space="preserve"> (</w:t>
      </w:r>
      <w:r w:rsidR="00980473" w:rsidRPr="00330E98">
        <w:rPr>
          <w:rFonts w:ascii="Times New Roman" w:hAnsi="Times New Roman" w:cs="Times New Roman"/>
          <w:sz w:val="24"/>
          <w:szCs w:val="24"/>
          <w:bdr w:val="none" w:sz="0" w:space="0" w:color="auto" w:frame="1"/>
        </w:rPr>
        <w:t>van Buuren og Groothuis-Oudshoorn, 20</w:t>
      </w:r>
      <w:r w:rsidR="007F0F45" w:rsidRPr="00330E98">
        <w:rPr>
          <w:rFonts w:ascii="Times New Roman" w:hAnsi="Times New Roman" w:cs="Times New Roman"/>
          <w:sz w:val="24"/>
          <w:szCs w:val="24"/>
          <w:bdr w:val="none" w:sz="0" w:space="0" w:color="auto" w:frame="1"/>
        </w:rPr>
        <w:t>11</w:t>
      </w:r>
      <w:r w:rsidR="00C054AA" w:rsidRPr="00330E98">
        <w:rPr>
          <w:rFonts w:ascii="Times New Roman" w:hAnsi="Times New Roman" w:cs="Times New Roman"/>
          <w:sz w:val="24"/>
          <w:szCs w:val="24"/>
        </w:rPr>
        <w:t xml:space="preserve">). </w:t>
      </w:r>
    </w:p>
    <w:p w14:paraId="56F384E3" w14:textId="77777777" w:rsidR="007C6F21" w:rsidRDefault="003A3550" w:rsidP="00F6055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Tveggja stika s</w:t>
      </w:r>
      <w:r w:rsidR="000A6C20" w:rsidRPr="00330E98">
        <w:rPr>
          <w:rFonts w:ascii="Times New Roman" w:hAnsi="Times New Roman" w:cs="Times New Roman"/>
          <w:sz w:val="24"/>
          <w:szCs w:val="24"/>
        </w:rPr>
        <w:t xml:space="preserve">varferlalíkön (e. item response model) </w:t>
      </w:r>
      <w:r w:rsidR="00D94284" w:rsidRPr="00330E98">
        <w:rPr>
          <w:rFonts w:ascii="Times New Roman" w:hAnsi="Times New Roman" w:cs="Times New Roman"/>
          <w:sz w:val="24"/>
          <w:szCs w:val="24"/>
        </w:rPr>
        <w:t>voru</w:t>
      </w:r>
      <w:r w:rsidR="000A6C20" w:rsidRPr="00330E98">
        <w:rPr>
          <w:rFonts w:ascii="Times New Roman" w:hAnsi="Times New Roman" w:cs="Times New Roman"/>
          <w:sz w:val="24"/>
          <w:szCs w:val="24"/>
        </w:rPr>
        <w:t xml:space="preserve"> sett upp </w:t>
      </w:r>
      <w:r w:rsidR="00F275AD" w:rsidRPr="00330E98">
        <w:rPr>
          <w:rFonts w:ascii="Times New Roman" w:hAnsi="Times New Roman" w:cs="Times New Roman"/>
          <w:sz w:val="24"/>
          <w:szCs w:val="24"/>
        </w:rPr>
        <w:t>fyrir</w:t>
      </w:r>
      <w:r w:rsidR="0030075F" w:rsidRPr="00330E98">
        <w:rPr>
          <w:rFonts w:ascii="Times New Roman" w:hAnsi="Times New Roman" w:cs="Times New Roman"/>
          <w:sz w:val="24"/>
          <w:szCs w:val="24"/>
        </w:rPr>
        <w:t xml:space="preserve"> viðhorf</w:t>
      </w:r>
      <w:r w:rsidR="00F275AD" w:rsidRPr="00330E98">
        <w:rPr>
          <w:rFonts w:ascii="Times New Roman" w:hAnsi="Times New Roman" w:cs="Times New Roman"/>
          <w:sz w:val="24"/>
          <w:szCs w:val="24"/>
        </w:rPr>
        <w:t xml:space="preserve"> forsjáraðila annars vegar og starfsfólk skóla hinsvegar</w:t>
      </w:r>
      <w:r w:rsidR="000C5B6D"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á þáttum námsmats.</w:t>
      </w:r>
      <w:r w:rsidR="000A6C20"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Svarferla</w:t>
      </w:r>
      <w:r w:rsidR="00982755" w:rsidRPr="00330E98">
        <w:rPr>
          <w:rFonts w:ascii="Times New Roman" w:hAnsi="Times New Roman" w:cs="Times New Roman"/>
          <w:sz w:val="24"/>
          <w:szCs w:val="24"/>
        </w:rPr>
        <w:t>líkön gera kleift að sýna sambandi</w:t>
      </w:r>
      <w:r w:rsidR="00E11723">
        <w:rPr>
          <w:rFonts w:ascii="Times New Roman" w:hAnsi="Times New Roman" w:cs="Times New Roman"/>
          <w:sz w:val="24"/>
          <w:szCs w:val="24"/>
        </w:rPr>
        <w:t>ð</w:t>
      </w:r>
      <w:r w:rsidR="00982755" w:rsidRPr="00330E98">
        <w:rPr>
          <w:rFonts w:ascii="Times New Roman" w:hAnsi="Times New Roman" w:cs="Times New Roman"/>
          <w:sz w:val="24"/>
          <w:szCs w:val="24"/>
        </w:rPr>
        <w:t xml:space="preserve"> á milli </w:t>
      </w:r>
      <w:r w:rsidR="00BB12BA" w:rsidRPr="00330E98">
        <w:rPr>
          <w:rFonts w:ascii="Times New Roman" w:hAnsi="Times New Roman" w:cs="Times New Roman"/>
          <w:sz w:val="24"/>
          <w:szCs w:val="24"/>
        </w:rPr>
        <w:t>undirliggjan</w:t>
      </w:r>
      <w:r w:rsidR="00E11723">
        <w:rPr>
          <w:rFonts w:ascii="Times New Roman" w:hAnsi="Times New Roman" w:cs="Times New Roman"/>
          <w:sz w:val="24"/>
          <w:szCs w:val="24"/>
        </w:rPr>
        <w:t>d</w:t>
      </w:r>
      <w:r w:rsidR="00BB12BA" w:rsidRPr="00330E98">
        <w:rPr>
          <w:rFonts w:ascii="Times New Roman" w:hAnsi="Times New Roman" w:cs="Times New Roman"/>
          <w:sz w:val="24"/>
          <w:szCs w:val="24"/>
        </w:rPr>
        <w:t xml:space="preserve">i breytu, </w:t>
      </w:r>
      <w:r w:rsidR="00982755" w:rsidRPr="00330E98">
        <w:rPr>
          <w:rFonts w:ascii="Times New Roman" w:hAnsi="Times New Roman" w:cs="Times New Roman"/>
          <w:sz w:val="24"/>
          <w:szCs w:val="24"/>
        </w:rPr>
        <w:t>færni</w:t>
      </w:r>
      <w:r w:rsidR="007D25F4" w:rsidRPr="00330E98">
        <w:rPr>
          <w:rFonts w:ascii="Times New Roman" w:hAnsi="Times New Roman" w:cs="Times New Roman"/>
          <w:sz w:val="24"/>
          <w:szCs w:val="24"/>
        </w:rPr>
        <w:t xml:space="preserve"> (ɵ)</w:t>
      </w:r>
      <w:r w:rsidR="00BB12BA" w:rsidRPr="00330E98">
        <w:rPr>
          <w:rFonts w:ascii="Times New Roman" w:hAnsi="Times New Roman" w:cs="Times New Roman"/>
          <w:sz w:val="24"/>
          <w:szCs w:val="24"/>
        </w:rPr>
        <w:t>,</w:t>
      </w:r>
      <w:r w:rsidR="00982755" w:rsidRPr="00330E98">
        <w:rPr>
          <w:rFonts w:ascii="Times New Roman" w:hAnsi="Times New Roman" w:cs="Times New Roman"/>
          <w:sz w:val="24"/>
          <w:szCs w:val="24"/>
        </w:rPr>
        <w:t xml:space="preserve"> sem mæld er af mælitækinu og svörum við einstökum atriðum</w:t>
      </w:r>
      <w:r w:rsidR="00593676" w:rsidRPr="00330E98">
        <w:rPr>
          <w:rFonts w:ascii="Times New Roman" w:hAnsi="Times New Roman" w:cs="Times New Roman"/>
          <w:sz w:val="24"/>
          <w:szCs w:val="24"/>
        </w:rPr>
        <w:t xml:space="preserve">. </w:t>
      </w:r>
      <w:r w:rsidR="001D7E11" w:rsidRPr="00330E98">
        <w:rPr>
          <w:rFonts w:ascii="Times New Roman" w:hAnsi="Times New Roman" w:cs="Times New Roman"/>
          <w:sz w:val="24"/>
          <w:szCs w:val="24"/>
        </w:rPr>
        <w:t>Þau byggja á þeim forsendum að próf sé einvítt (e. unidimensional) og prófatriði einkennist af staðbundu sjálfstæði (e. local indpendence), það er að</w:t>
      </w:r>
      <w:r w:rsidR="00BB12BA" w:rsidRPr="00330E98">
        <w:rPr>
          <w:rFonts w:ascii="Times New Roman" w:hAnsi="Times New Roman" w:cs="Times New Roman"/>
          <w:sz w:val="24"/>
          <w:szCs w:val="24"/>
        </w:rPr>
        <w:t xml:space="preserve"> einungis undirliggjandi færni</w:t>
      </w:r>
      <w:del w:id="8" w:author="Ísak Örn Ívarsson - HI" w:date="2023-03-22T22:27:00Z">
        <w:r w:rsidR="00BB12BA" w:rsidRPr="00330E98" w:rsidDel="001821A4">
          <w:rPr>
            <w:rFonts w:ascii="Times New Roman" w:hAnsi="Times New Roman" w:cs="Times New Roman"/>
            <w:sz w:val="24"/>
            <w:szCs w:val="24"/>
          </w:rPr>
          <w:delText>n</w:delText>
        </w:r>
      </w:del>
      <w:r w:rsidR="00BB12BA" w:rsidRPr="00330E98">
        <w:rPr>
          <w:rFonts w:ascii="Times New Roman" w:hAnsi="Times New Roman" w:cs="Times New Roman"/>
          <w:sz w:val="24"/>
          <w:szCs w:val="24"/>
        </w:rPr>
        <w:t xml:space="preserve"> (ɵ) skýri innbyrðis tengsl atriða</w:t>
      </w:r>
      <w:del w:id="9" w:author="Ísak Örn Ívarsson - HI" w:date="2023-03-22T22:28:00Z">
        <w:r w:rsidR="00BB12BA" w:rsidRPr="00330E98" w:rsidDel="001821A4">
          <w:rPr>
            <w:rFonts w:ascii="Times New Roman" w:hAnsi="Times New Roman" w:cs="Times New Roman"/>
            <w:sz w:val="24"/>
            <w:szCs w:val="24"/>
          </w:rPr>
          <w:delText xml:space="preserve"> (</w:delText>
        </w:r>
        <w:r w:rsidR="006E04DB" w:rsidDel="001821A4">
          <w:rPr>
            <w:rFonts w:ascii="Times New Roman" w:hAnsi="Times New Roman" w:cs="Times New Roman"/>
            <w:sz w:val="24"/>
            <w:szCs w:val="24"/>
          </w:rPr>
          <w:delText>d</w:delText>
        </w:r>
        <w:r w:rsidR="00BB12BA" w:rsidRPr="00330E98" w:rsidDel="001821A4">
          <w:rPr>
            <w:rFonts w:ascii="Times New Roman" w:hAnsi="Times New Roman" w:cs="Times New Roman"/>
            <w:sz w:val="24"/>
            <w:szCs w:val="24"/>
          </w:rPr>
          <w:delText>e Ayla, 2022)</w:delText>
        </w:r>
      </w:del>
      <w:r w:rsidR="001D7E11" w:rsidRPr="00330E98">
        <w:rPr>
          <w:rFonts w:ascii="Times New Roman" w:hAnsi="Times New Roman" w:cs="Times New Roman"/>
          <w:sz w:val="24"/>
          <w:szCs w:val="24"/>
        </w:rPr>
        <w:t xml:space="preserve">. </w:t>
      </w:r>
      <w:r w:rsidR="004A3CC2" w:rsidRPr="00330E98">
        <w:rPr>
          <w:rFonts w:ascii="Times New Roman" w:hAnsi="Times New Roman" w:cs="Times New Roman"/>
          <w:sz w:val="24"/>
          <w:szCs w:val="24"/>
        </w:rPr>
        <w:t>Tveggja stika líkön</w:t>
      </w:r>
      <w:r w:rsidR="00F56267" w:rsidRPr="00330E98">
        <w:rPr>
          <w:rFonts w:ascii="Times New Roman" w:hAnsi="Times New Roman" w:cs="Times New Roman"/>
          <w:sz w:val="24"/>
          <w:szCs w:val="24"/>
        </w:rPr>
        <w:t xml:space="preserve"> </w:t>
      </w:r>
      <w:r w:rsidR="00E11723">
        <w:rPr>
          <w:rFonts w:ascii="Times New Roman" w:hAnsi="Times New Roman" w:cs="Times New Roman"/>
          <w:sz w:val="24"/>
          <w:szCs w:val="24"/>
        </w:rPr>
        <w:t>voru</w:t>
      </w:r>
      <w:r w:rsidR="00F56267" w:rsidRPr="00330E98">
        <w:rPr>
          <w:rFonts w:ascii="Times New Roman" w:hAnsi="Times New Roman" w:cs="Times New Roman"/>
          <w:sz w:val="24"/>
          <w:szCs w:val="24"/>
        </w:rPr>
        <w:t xml:space="preserve"> viðeigandi í þessu tilfelli </w:t>
      </w:r>
      <w:r w:rsidR="001E7375" w:rsidRPr="00330E98">
        <w:rPr>
          <w:rFonts w:ascii="Times New Roman" w:hAnsi="Times New Roman" w:cs="Times New Roman"/>
          <w:sz w:val="24"/>
          <w:szCs w:val="24"/>
        </w:rPr>
        <w:t xml:space="preserve">þar sem gögnin eru tvíkostagögn </w:t>
      </w:r>
      <w:r w:rsidR="00E11723">
        <w:rPr>
          <w:rFonts w:ascii="Times New Roman" w:hAnsi="Times New Roman" w:cs="Times New Roman"/>
          <w:sz w:val="24"/>
          <w:szCs w:val="24"/>
        </w:rPr>
        <w:t>en einnig</w:t>
      </w:r>
      <w:r w:rsidR="001E7375" w:rsidRPr="00330E98">
        <w:rPr>
          <w:rFonts w:ascii="Times New Roman" w:hAnsi="Times New Roman" w:cs="Times New Roman"/>
          <w:sz w:val="24"/>
          <w:szCs w:val="24"/>
        </w:rPr>
        <w:t xml:space="preserve"> út frá </w:t>
      </w:r>
      <w:r w:rsidR="00F56267" w:rsidRPr="00330E98">
        <w:rPr>
          <w:rFonts w:ascii="Times New Roman" w:hAnsi="Times New Roman" w:cs="Times New Roman"/>
          <w:sz w:val="24"/>
          <w:szCs w:val="24"/>
        </w:rPr>
        <w:t xml:space="preserve">fjölda þátttakenda og fjölda </w:t>
      </w:r>
      <w:r w:rsidR="00FC2DD2">
        <w:rPr>
          <w:rFonts w:ascii="Times New Roman" w:hAnsi="Times New Roman" w:cs="Times New Roman"/>
          <w:sz w:val="24"/>
          <w:szCs w:val="24"/>
        </w:rPr>
        <w:t>atriða</w:t>
      </w:r>
      <w:r w:rsidR="00F56267" w:rsidRPr="00330E98">
        <w:rPr>
          <w:rFonts w:ascii="Times New Roman" w:hAnsi="Times New Roman" w:cs="Times New Roman"/>
          <w:sz w:val="24"/>
          <w:szCs w:val="24"/>
        </w:rPr>
        <w:t xml:space="preserve">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e Ayla, 2022). Tveggja stiga líkön</w:t>
      </w:r>
      <w:r w:rsidR="004A3CC2" w:rsidRPr="00330E98">
        <w:rPr>
          <w:rFonts w:ascii="Times New Roman" w:hAnsi="Times New Roman" w:cs="Times New Roman"/>
          <w:sz w:val="24"/>
          <w:szCs w:val="24"/>
        </w:rPr>
        <w:t xml:space="preserve"> fela í sér færni próftaka</w:t>
      </w:r>
      <w:r w:rsidR="00B83A0A" w:rsidRPr="00330E98">
        <w:rPr>
          <w:rFonts w:ascii="Times New Roman" w:hAnsi="Times New Roman" w:cs="Times New Roman"/>
          <w:sz w:val="24"/>
          <w:szCs w:val="24"/>
        </w:rPr>
        <w:t xml:space="preserve"> </w:t>
      </w:r>
      <w:r w:rsidR="007D25F4" w:rsidRPr="00330E98">
        <w:rPr>
          <w:rFonts w:ascii="Times New Roman" w:hAnsi="Times New Roman" w:cs="Times New Roman"/>
          <w:sz w:val="24"/>
          <w:szCs w:val="24"/>
        </w:rPr>
        <w:t>og tv</w:t>
      </w:r>
      <w:r w:rsidR="00593676" w:rsidRPr="00330E98">
        <w:rPr>
          <w:rFonts w:ascii="Times New Roman" w:hAnsi="Times New Roman" w:cs="Times New Roman"/>
          <w:sz w:val="24"/>
          <w:szCs w:val="24"/>
        </w:rPr>
        <w:t xml:space="preserve">o eiginleika, þyngd og </w:t>
      </w:r>
      <w:r w:rsidR="00F56267" w:rsidRPr="00330E98">
        <w:rPr>
          <w:rFonts w:ascii="Times New Roman" w:hAnsi="Times New Roman" w:cs="Times New Roman"/>
          <w:sz w:val="24"/>
          <w:szCs w:val="24"/>
        </w:rPr>
        <w:t>aðgreiningu</w:t>
      </w:r>
      <w:r w:rsidR="005F378F" w:rsidRPr="00330E98">
        <w:rPr>
          <w:rFonts w:ascii="Times New Roman" w:hAnsi="Times New Roman" w:cs="Times New Roman"/>
          <w:sz w:val="24"/>
          <w:szCs w:val="24"/>
        </w:rPr>
        <w:t xml:space="preserve">. Þyngd </w:t>
      </w:r>
      <w:r w:rsidR="000B112C" w:rsidRPr="00330E98">
        <w:rPr>
          <w:rFonts w:ascii="Times New Roman" w:hAnsi="Times New Roman" w:cs="Times New Roman"/>
          <w:sz w:val="24"/>
          <w:szCs w:val="24"/>
        </w:rPr>
        <w:t xml:space="preserve">gefur til kynna </w:t>
      </w:r>
      <w:r w:rsidR="00205F24" w:rsidRPr="00330E98">
        <w:rPr>
          <w:rFonts w:ascii="Times New Roman" w:hAnsi="Times New Roman" w:cs="Times New Roman"/>
          <w:sz w:val="24"/>
          <w:szCs w:val="24"/>
        </w:rPr>
        <w:t>staðsetningu prófatriðis með tilliti til færni</w:t>
      </w:r>
      <w:r w:rsidR="00BA1B83" w:rsidRPr="00330E98">
        <w:rPr>
          <w:rFonts w:ascii="Times New Roman" w:hAnsi="Times New Roman" w:cs="Times New Roman"/>
          <w:sz w:val="24"/>
          <w:szCs w:val="24"/>
        </w:rPr>
        <w:t xml:space="preserve"> próftaka</w:t>
      </w:r>
      <w:r w:rsidR="0095548A" w:rsidRPr="00330E98">
        <w:rPr>
          <w:rFonts w:ascii="Times New Roman" w:hAnsi="Times New Roman" w:cs="Times New Roman"/>
          <w:sz w:val="24"/>
          <w:szCs w:val="24"/>
        </w:rPr>
        <w:t xml:space="preserve">, </w:t>
      </w:r>
      <w:commentRangeStart w:id="10"/>
      <w:r w:rsidR="0095548A" w:rsidRPr="00330E98">
        <w:rPr>
          <w:rFonts w:ascii="Times New Roman" w:hAnsi="Times New Roman" w:cs="Times New Roman"/>
          <w:sz w:val="24"/>
          <w:szCs w:val="24"/>
        </w:rPr>
        <w:t xml:space="preserve">hann endurspeglar þá færni sem þarf að hafa til að hafa 50% líkur á því að </w:t>
      </w:r>
      <w:r w:rsidR="00FC2DD2">
        <w:rPr>
          <w:rFonts w:ascii="Times New Roman" w:hAnsi="Times New Roman" w:cs="Times New Roman"/>
          <w:sz w:val="24"/>
          <w:szCs w:val="24"/>
        </w:rPr>
        <w:t>ná atriði rétt</w:t>
      </w:r>
      <w:r w:rsidR="0095548A" w:rsidRPr="00330E98">
        <w:rPr>
          <w:rFonts w:ascii="Times New Roman" w:hAnsi="Times New Roman" w:cs="Times New Roman"/>
          <w:sz w:val="24"/>
          <w:szCs w:val="24"/>
        </w:rPr>
        <w:t xml:space="preserve">. </w:t>
      </w:r>
      <w:commentRangeEnd w:id="10"/>
      <w:r w:rsidR="001821A4">
        <w:rPr>
          <w:rStyle w:val="CommentReference"/>
        </w:rPr>
        <w:commentReference w:id="10"/>
      </w:r>
      <w:r w:rsidR="0095548A" w:rsidRPr="00330E98">
        <w:rPr>
          <w:rFonts w:ascii="Times New Roman" w:hAnsi="Times New Roman" w:cs="Times New Roman"/>
          <w:sz w:val="24"/>
          <w:szCs w:val="24"/>
        </w:rPr>
        <w:t>A</w:t>
      </w:r>
      <w:r w:rsidR="00F56267" w:rsidRPr="00330E98">
        <w:rPr>
          <w:rFonts w:ascii="Times New Roman" w:hAnsi="Times New Roman" w:cs="Times New Roman"/>
          <w:sz w:val="24"/>
          <w:szCs w:val="24"/>
        </w:rPr>
        <w:t>ðgreining</w:t>
      </w:r>
      <w:r w:rsidR="00EE7A83" w:rsidRPr="00330E98">
        <w:rPr>
          <w:rFonts w:ascii="Times New Roman" w:hAnsi="Times New Roman" w:cs="Times New Roman"/>
          <w:sz w:val="24"/>
          <w:szCs w:val="24"/>
        </w:rPr>
        <w:t xml:space="preserve"> </w:t>
      </w:r>
      <w:r w:rsidR="006C4F36" w:rsidRPr="00330E98">
        <w:rPr>
          <w:rFonts w:ascii="Times New Roman" w:hAnsi="Times New Roman" w:cs="Times New Roman"/>
          <w:sz w:val="24"/>
          <w:szCs w:val="24"/>
        </w:rPr>
        <w:t xml:space="preserve">gefur til kynna skilin á milli </w:t>
      </w:r>
      <w:r w:rsidR="000A5CB7" w:rsidRPr="00330E98">
        <w:rPr>
          <w:rFonts w:ascii="Times New Roman" w:hAnsi="Times New Roman" w:cs="Times New Roman"/>
          <w:sz w:val="24"/>
          <w:szCs w:val="24"/>
        </w:rPr>
        <w:t xml:space="preserve">dreifingu í færni próftaka, því hærri </w:t>
      </w:r>
      <w:r w:rsidR="00F56267" w:rsidRPr="00330E98">
        <w:rPr>
          <w:rFonts w:ascii="Times New Roman" w:hAnsi="Times New Roman" w:cs="Times New Roman"/>
          <w:sz w:val="24"/>
          <w:szCs w:val="24"/>
        </w:rPr>
        <w:t>aðgreining</w:t>
      </w:r>
      <w:r w:rsidR="000A5CB7" w:rsidRPr="00330E98">
        <w:rPr>
          <w:rFonts w:ascii="Times New Roman" w:hAnsi="Times New Roman" w:cs="Times New Roman"/>
          <w:sz w:val="24"/>
          <w:szCs w:val="24"/>
        </w:rPr>
        <w:t xml:space="preserve"> því </w:t>
      </w:r>
      <w:r w:rsidR="00AA336D" w:rsidRPr="00330E98">
        <w:rPr>
          <w:rFonts w:ascii="Times New Roman" w:hAnsi="Times New Roman" w:cs="Times New Roman"/>
          <w:sz w:val="24"/>
          <w:szCs w:val="24"/>
        </w:rPr>
        <w:t>skarpari skil</w:t>
      </w:r>
      <w:r w:rsidR="000A5CB7" w:rsidRPr="00330E98">
        <w:rPr>
          <w:rFonts w:ascii="Times New Roman" w:hAnsi="Times New Roman" w:cs="Times New Roman"/>
          <w:sz w:val="24"/>
          <w:szCs w:val="24"/>
        </w:rPr>
        <w:t xml:space="preserve"> </w:t>
      </w:r>
      <w:r w:rsidR="00593676" w:rsidRPr="00330E98">
        <w:rPr>
          <w:rFonts w:ascii="Times New Roman" w:hAnsi="Times New Roman" w:cs="Times New Roman"/>
          <w:sz w:val="24"/>
          <w:szCs w:val="24"/>
        </w:rPr>
        <w:t>(DeMars, 2010).</w:t>
      </w:r>
      <w:r w:rsidR="004A3CC2" w:rsidRPr="00330E98">
        <w:rPr>
          <w:rFonts w:ascii="Times New Roman" w:hAnsi="Times New Roman" w:cs="Times New Roman"/>
          <w:sz w:val="24"/>
          <w:szCs w:val="24"/>
        </w:rPr>
        <w:t xml:space="preserve"> </w:t>
      </w:r>
      <w:r w:rsidR="00435E80" w:rsidRPr="00330E98">
        <w:rPr>
          <w:rFonts w:ascii="Times New Roman" w:hAnsi="Times New Roman" w:cs="Times New Roman"/>
          <w:sz w:val="24"/>
          <w:szCs w:val="24"/>
        </w:rPr>
        <w:t>Miðað er við að viðunandi aðgreiningarstuðull sé á bilinu 0,8 til 2</w:t>
      </w:r>
      <w:r w:rsidR="001E7375" w:rsidRPr="00330E98">
        <w:rPr>
          <w:rFonts w:ascii="Times New Roman" w:hAnsi="Times New Roman" w:cs="Times New Roman"/>
          <w:sz w:val="24"/>
          <w:szCs w:val="24"/>
        </w:rPr>
        <w:t>,</w:t>
      </w:r>
      <w:r w:rsidR="00435E80" w:rsidRPr="00330E98">
        <w:rPr>
          <w:rFonts w:ascii="Times New Roman" w:hAnsi="Times New Roman" w:cs="Times New Roman"/>
          <w:sz w:val="24"/>
          <w:szCs w:val="24"/>
        </w:rPr>
        <w:t>5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 xml:space="preserve">e Ayla, 2022). </w:t>
      </w:r>
      <w:commentRangeStart w:id="11"/>
      <w:r w:rsidR="00404EF3" w:rsidRPr="00330E98">
        <w:rPr>
          <w:rFonts w:ascii="Times New Roman" w:hAnsi="Times New Roman" w:cs="Times New Roman"/>
          <w:sz w:val="24"/>
          <w:szCs w:val="24"/>
        </w:rPr>
        <w:t xml:space="preserve">Pakkinn </w:t>
      </w:r>
      <w:r w:rsidR="00404EF3" w:rsidRPr="00330E98">
        <w:rPr>
          <w:rFonts w:ascii="Times New Roman" w:hAnsi="Times New Roman" w:cs="Times New Roman"/>
          <w:i/>
          <w:iCs/>
          <w:sz w:val="24"/>
          <w:szCs w:val="24"/>
        </w:rPr>
        <w:t>mirt</w:t>
      </w:r>
      <w:r w:rsidR="00404EF3" w:rsidRPr="00330E98">
        <w:rPr>
          <w:rFonts w:ascii="Times New Roman" w:hAnsi="Times New Roman" w:cs="Times New Roman"/>
          <w:sz w:val="24"/>
          <w:szCs w:val="24"/>
        </w:rPr>
        <w:t xml:space="preserve"> </w:t>
      </w:r>
      <w:commentRangeEnd w:id="11"/>
      <w:r w:rsidR="001821A4">
        <w:rPr>
          <w:rStyle w:val="CommentReference"/>
        </w:rPr>
        <w:commentReference w:id="11"/>
      </w:r>
      <w:r w:rsidR="00404EF3" w:rsidRPr="00330E98">
        <w:rPr>
          <w:rFonts w:ascii="Times New Roman" w:hAnsi="Times New Roman" w:cs="Times New Roman"/>
          <w:sz w:val="24"/>
          <w:szCs w:val="24"/>
        </w:rPr>
        <w:t>var notaður til að skapa svarferlalíkön (Chalmers, 2012)</w:t>
      </w:r>
      <w:r w:rsidR="00EB7684" w:rsidRPr="00330E98">
        <w:rPr>
          <w:rFonts w:ascii="Times New Roman" w:hAnsi="Times New Roman" w:cs="Times New Roman"/>
          <w:sz w:val="24"/>
          <w:szCs w:val="24"/>
        </w:rPr>
        <w:t xml:space="preserve"> </w:t>
      </w:r>
      <w:r w:rsidR="00E75F90" w:rsidRPr="00330E98">
        <w:rPr>
          <w:rFonts w:ascii="Times New Roman" w:hAnsi="Times New Roman" w:cs="Times New Roman"/>
          <w:sz w:val="24"/>
          <w:szCs w:val="24"/>
        </w:rPr>
        <w:t>og pakkarnir</w:t>
      </w:r>
      <w:r w:rsidR="00EB7684" w:rsidRPr="00330E98">
        <w:rPr>
          <w:rFonts w:ascii="Times New Roman" w:hAnsi="Times New Roman" w:cs="Times New Roman"/>
          <w:i/>
          <w:iCs/>
          <w:color w:val="FF0000"/>
          <w:sz w:val="24"/>
          <w:szCs w:val="24"/>
        </w:rPr>
        <w:t xml:space="preserve"> </w:t>
      </w:r>
      <w:r w:rsidR="00EB7684" w:rsidRPr="00330E98">
        <w:rPr>
          <w:rFonts w:ascii="Times New Roman" w:hAnsi="Times New Roman" w:cs="Times New Roman"/>
          <w:i/>
          <w:iCs/>
          <w:sz w:val="24"/>
          <w:szCs w:val="24"/>
        </w:rPr>
        <w:t>lattice</w:t>
      </w:r>
      <w:r w:rsidR="00E75F90" w:rsidRPr="00330E98">
        <w:rPr>
          <w:rFonts w:ascii="Times New Roman" w:hAnsi="Times New Roman" w:cs="Times New Roman"/>
          <w:sz w:val="24"/>
          <w:szCs w:val="24"/>
        </w:rPr>
        <w:t xml:space="preserve"> (Sarkar, 2008)</w:t>
      </w:r>
      <w:r w:rsidR="00EB7684" w:rsidRPr="00330E98">
        <w:rPr>
          <w:rFonts w:ascii="Times New Roman" w:hAnsi="Times New Roman" w:cs="Times New Roman"/>
          <w:sz w:val="24"/>
          <w:szCs w:val="24"/>
        </w:rPr>
        <w:t xml:space="preserve"> og </w:t>
      </w:r>
      <w:r w:rsidR="00EB7684" w:rsidRPr="00330E98">
        <w:rPr>
          <w:rFonts w:ascii="Times New Roman" w:hAnsi="Times New Roman" w:cs="Times New Roman"/>
          <w:i/>
          <w:iCs/>
          <w:sz w:val="24"/>
          <w:szCs w:val="24"/>
        </w:rPr>
        <w:t>latticeExtra</w:t>
      </w:r>
      <w:r w:rsidR="00E75F90" w:rsidRPr="00330E98">
        <w:rPr>
          <w:rFonts w:ascii="Times New Roman" w:hAnsi="Times New Roman" w:cs="Times New Roman"/>
          <w:sz w:val="24"/>
          <w:szCs w:val="24"/>
        </w:rPr>
        <w:t xml:space="preserve"> (Sarkar og Andrews, 2022) voru notaðir til stuðnings við að skapa myndir</w:t>
      </w:r>
      <w:r w:rsidR="00E40062" w:rsidRPr="00330E98">
        <w:rPr>
          <w:rFonts w:ascii="Times New Roman" w:hAnsi="Times New Roman" w:cs="Times New Roman"/>
          <w:sz w:val="24"/>
          <w:szCs w:val="24"/>
        </w:rPr>
        <w:t xml:space="preserve">. </w:t>
      </w:r>
    </w:p>
    <w:p w14:paraId="620B92B8" w14:textId="1FBE3EB7" w:rsidR="00404EF3" w:rsidRPr="00330E98" w:rsidRDefault="00E40062" w:rsidP="007C6F21">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Þ</w:t>
      </w:r>
      <w:r w:rsidR="00FD73E2">
        <w:rPr>
          <w:rFonts w:ascii="Times New Roman" w:hAnsi="Times New Roman" w:cs="Times New Roman"/>
          <w:sz w:val="24"/>
          <w:szCs w:val="24"/>
        </w:rPr>
        <w:t>að</w:t>
      </w:r>
      <w:r w:rsidRPr="00330E98">
        <w:rPr>
          <w:rFonts w:ascii="Times New Roman" w:hAnsi="Times New Roman" w:cs="Times New Roman"/>
          <w:sz w:val="24"/>
          <w:szCs w:val="24"/>
        </w:rPr>
        <w:t xml:space="preserve"> var</w:t>
      </w:r>
      <w:r w:rsidR="00435E80" w:rsidRPr="00330E98">
        <w:rPr>
          <w:rFonts w:ascii="Times New Roman" w:hAnsi="Times New Roman" w:cs="Times New Roman"/>
          <w:sz w:val="24"/>
          <w:szCs w:val="24"/>
        </w:rPr>
        <w:t xml:space="preserve"> einnig lagt mat á mátgæði líkanann</w:t>
      </w:r>
      <w:r w:rsidR="001E7375" w:rsidRPr="00330E98">
        <w:rPr>
          <w:rFonts w:ascii="Times New Roman" w:hAnsi="Times New Roman" w:cs="Times New Roman"/>
          <w:sz w:val="24"/>
          <w:szCs w:val="24"/>
        </w:rPr>
        <w:t>a</w:t>
      </w:r>
      <w:r w:rsidR="00435E80" w:rsidRPr="00330E98">
        <w:rPr>
          <w:rFonts w:ascii="Times New Roman" w:hAnsi="Times New Roman" w:cs="Times New Roman"/>
          <w:sz w:val="24"/>
          <w:szCs w:val="24"/>
        </w:rPr>
        <w:t xml:space="preserve">. </w:t>
      </w:r>
      <w:r w:rsidR="00F56267" w:rsidRPr="00330E98">
        <w:rPr>
          <w:rFonts w:ascii="Times New Roman" w:hAnsi="Times New Roman" w:cs="Times New Roman"/>
          <w:sz w:val="24"/>
          <w:szCs w:val="24"/>
        </w:rPr>
        <w:t xml:space="preserve">Notaðir voru fimm mátstuðlar. </w:t>
      </w:r>
      <w:r w:rsidR="00F56267" w:rsidRPr="006E04DB">
        <w:rPr>
          <w:rFonts w:ascii="Times New Roman" w:hAnsi="Times New Roman" w:cs="Times New Roman"/>
          <w:sz w:val="24"/>
          <w:szCs w:val="24"/>
        </w:rPr>
        <w:t xml:space="preserve">Það voru </w:t>
      </w:r>
      <w:r w:rsidR="001E7375" w:rsidRPr="006E04DB">
        <w:rPr>
          <w:rFonts w:ascii="Times New Roman" w:hAnsi="Times New Roman" w:cs="Times New Roman"/>
          <w:sz w:val="24"/>
          <w:szCs w:val="24"/>
        </w:rPr>
        <w:t xml:space="preserve">M2, </w:t>
      </w:r>
      <w:r w:rsidR="00F56267" w:rsidRPr="006E04DB">
        <w:rPr>
          <w:rFonts w:ascii="Times New Roman" w:hAnsi="Times New Roman" w:cs="Times New Roman"/>
          <w:sz w:val="24"/>
          <w:szCs w:val="24"/>
        </w:rPr>
        <w:t xml:space="preserve">stöðluð </w:t>
      </w:r>
      <w:r w:rsidR="00F56267" w:rsidRPr="00330E98">
        <w:rPr>
          <w:rFonts w:ascii="Times New Roman" w:hAnsi="Times New Roman" w:cs="Times New Roman"/>
          <w:sz w:val="24"/>
          <w:szCs w:val="24"/>
        </w:rPr>
        <w:t xml:space="preserve">veldisrót leifar (e. </w:t>
      </w:r>
      <w:r w:rsidR="00FD73E2">
        <w:rPr>
          <w:rFonts w:ascii="Times New Roman" w:hAnsi="Times New Roman" w:cs="Times New Roman"/>
          <w:sz w:val="24"/>
          <w:szCs w:val="24"/>
        </w:rPr>
        <w:t>s</w:t>
      </w:r>
      <w:r w:rsidR="00F56267" w:rsidRPr="00FD73E2">
        <w:rPr>
          <w:rFonts w:ascii="Times New Roman" w:hAnsi="Times New Roman" w:cs="Times New Roman"/>
          <w:sz w:val="24"/>
          <w:szCs w:val="24"/>
        </w:rPr>
        <w:t>tandardized root mean square residual</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SRMR), áætluð staðalskekkja leifar (e. </w:t>
      </w:r>
      <w:r w:rsidR="00FD73E2">
        <w:rPr>
          <w:rFonts w:ascii="Times New Roman" w:hAnsi="Times New Roman" w:cs="Times New Roman"/>
          <w:sz w:val="24"/>
          <w:szCs w:val="24"/>
        </w:rPr>
        <w:t>r</w:t>
      </w:r>
      <w:r w:rsidR="00F56267" w:rsidRPr="00FD73E2">
        <w:rPr>
          <w:rFonts w:ascii="Times New Roman" w:hAnsi="Times New Roman" w:cs="Times New Roman"/>
          <w:sz w:val="24"/>
          <w:szCs w:val="24"/>
        </w:rPr>
        <w:t>oot mean square error of approximation</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RMSEA), samanburðarviðmið (e. </w:t>
      </w:r>
      <w:r w:rsidR="00FD73E2">
        <w:rPr>
          <w:rFonts w:ascii="Times New Roman" w:hAnsi="Times New Roman" w:cs="Times New Roman"/>
          <w:sz w:val="24"/>
          <w:szCs w:val="24"/>
        </w:rPr>
        <w:t>c</w:t>
      </w:r>
      <w:r w:rsidR="00F56267" w:rsidRPr="00FD73E2">
        <w:rPr>
          <w:rFonts w:ascii="Times New Roman" w:hAnsi="Times New Roman" w:cs="Times New Roman"/>
          <w:sz w:val="24"/>
          <w:szCs w:val="24"/>
        </w:rPr>
        <w:t>omparative fit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CF</w:t>
      </w:r>
      <w:r w:rsidR="00712110" w:rsidRPr="00330E98">
        <w:rPr>
          <w:rFonts w:ascii="Times New Roman" w:hAnsi="Times New Roman" w:cs="Times New Roman"/>
          <w:sz w:val="24"/>
          <w:szCs w:val="24"/>
        </w:rPr>
        <w:t>I</w:t>
      </w:r>
      <w:r w:rsidR="00F56267" w:rsidRPr="00330E98">
        <w:rPr>
          <w:rFonts w:ascii="Times New Roman" w:hAnsi="Times New Roman" w:cs="Times New Roman"/>
          <w:sz w:val="24"/>
          <w:szCs w:val="24"/>
        </w:rPr>
        <w:t xml:space="preserve">) og Tucker-Lewis viðmið (e. </w:t>
      </w:r>
      <w:r w:rsidR="00F56267" w:rsidRPr="00FD73E2">
        <w:rPr>
          <w:rFonts w:ascii="Times New Roman" w:hAnsi="Times New Roman" w:cs="Times New Roman"/>
          <w:sz w:val="24"/>
          <w:szCs w:val="24"/>
        </w:rPr>
        <w:t>Tucker-Lewis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T</w:t>
      </w:r>
      <w:r w:rsidR="00712110" w:rsidRPr="00330E98">
        <w:rPr>
          <w:rFonts w:ascii="Times New Roman" w:hAnsi="Times New Roman" w:cs="Times New Roman"/>
          <w:sz w:val="24"/>
          <w:szCs w:val="24"/>
        </w:rPr>
        <w:t>L</w:t>
      </w:r>
      <w:r w:rsidR="00F56267" w:rsidRPr="00330E98">
        <w:rPr>
          <w:rFonts w:ascii="Times New Roman" w:hAnsi="Times New Roman" w:cs="Times New Roman"/>
          <w:sz w:val="24"/>
          <w:szCs w:val="24"/>
        </w:rPr>
        <w:t xml:space="preserve">I). </w:t>
      </w:r>
      <w:r w:rsidR="00712110" w:rsidRPr="00330E98">
        <w:rPr>
          <w:rFonts w:ascii="Times New Roman" w:hAnsi="Times New Roman" w:cs="Times New Roman"/>
          <w:sz w:val="24"/>
          <w:szCs w:val="24"/>
        </w:rPr>
        <w:t>Til að mátstuðlar teldust viðunandi var miðað við að</w:t>
      </w:r>
      <w:r w:rsidR="006E04DB">
        <w:rPr>
          <w:rFonts w:ascii="Times New Roman" w:hAnsi="Times New Roman" w:cs="Times New Roman"/>
          <w:sz w:val="24"/>
          <w:szCs w:val="24"/>
        </w:rPr>
        <w:t xml:space="preserve"> M2 væri ómarktækur,</w:t>
      </w:r>
      <w:r w:rsidR="00712110" w:rsidRPr="00330E98">
        <w:rPr>
          <w:rFonts w:ascii="Times New Roman" w:hAnsi="Times New Roman" w:cs="Times New Roman"/>
          <w:sz w:val="24"/>
          <w:szCs w:val="24"/>
        </w:rPr>
        <w:t xml:space="preserve"> RMSEA þyrfti að vera nálægt eða fyrir neðan 0,06, SRMR þyrfti að vera nálægt eða fyrir neðan 0,08 og CFI og TLI þyrftu að vera nálægt 0,95 eða hærri (</w:t>
      </w:r>
      <w:r w:rsidR="006E04DB">
        <w:rPr>
          <w:rFonts w:ascii="Times New Roman" w:hAnsi="Times New Roman" w:cs="Times New Roman"/>
          <w:sz w:val="24"/>
          <w:szCs w:val="24"/>
        </w:rPr>
        <w:t xml:space="preserve">de Ayla, 2022; </w:t>
      </w:r>
      <w:r w:rsidR="00712110" w:rsidRPr="00330E98">
        <w:rPr>
          <w:rFonts w:ascii="Times New Roman" w:hAnsi="Times New Roman" w:cs="Times New Roman"/>
          <w:sz w:val="24"/>
          <w:szCs w:val="24"/>
        </w:rPr>
        <w:t>Hu og Bentler, 1999)</w:t>
      </w:r>
      <w:commentRangeStart w:id="12"/>
      <w:r w:rsidR="00712110" w:rsidRPr="00330E98">
        <w:rPr>
          <w:rFonts w:ascii="Times New Roman" w:hAnsi="Times New Roman" w:cs="Times New Roman"/>
          <w:sz w:val="24"/>
          <w:szCs w:val="24"/>
        </w:rPr>
        <w:t>.</w:t>
      </w:r>
      <w:commentRangeEnd w:id="12"/>
      <w:r w:rsidR="001821A4">
        <w:rPr>
          <w:rStyle w:val="CommentReference"/>
        </w:rPr>
        <w:commentReference w:id="12"/>
      </w:r>
    </w:p>
    <w:p w14:paraId="308A16CD" w14:textId="3C997D0E" w:rsidR="00B2633B" w:rsidRPr="00330E98" w:rsidRDefault="00B2633B" w:rsidP="00F60556">
      <w:pPr>
        <w:spacing w:after="0" w:line="480" w:lineRule="auto"/>
        <w:ind w:firstLine="720"/>
        <w:rPr>
          <w:rFonts w:ascii="Times New Roman" w:hAnsi="Times New Roman" w:cs="Times New Roman"/>
          <w:sz w:val="24"/>
          <w:szCs w:val="24"/>
        </w:rPr>
      </w:pPr>
    </w:p>
    <w:p w14:paraId="675F5FF8" w14:textId="50F19DC9" w:rsidR="00B2633B" w:rsidRPr="00330E98" w:rsidRDefault="00B2633B" w:rsidP="00F60556">
      <w:pPr>
        <w:spacing w:after="0" w:line="480" w:lineRule="auto"/>
        <w:ind w:firstLine="720"/>
        <w:rPr>
          <w:rFonts w:ascii="Times New Roman" w:hAnsi="Times New Roman" w:cs="Times New Roman"/>
          <w:sz w:val="24"/>
          <w:szCs w:val="24"/>
        </w:rPr>
      </w:pPr>
    </w:p>
    <w:p w14:paraId="603F090D" w14:textId="6D4B1A2D" w:rsidR="00B2633B" w:rsidRPr="00330E98" w:rsidRDefault="00B2633B" w:rsidP="00F60556">
      <w:pPr>
        <w:spacing w:after="0" w:line="480" w:lineRule="auto"/>
        <w:ind w:firstLine="720"/>
        <w:rPr>
          <w:rFonts w:ascii="Times New Roman" w:hAnsi="Times New Roman" w:cs="Times New Roman"/>
          <w:sz w:val="24"/>
          <w:szCs w:val="24"/>
        </w:rPr>
      </w:pPr>
    </w:p>
    <w:p w14:paraId="7538241C" w14:textId="05CE3871" w:rsidR="00B2633B" w:rsidRPr="00330E98" w:rsidRDefault="00B2633B" w:rsidP="00F60556">
      <w:pPr>
        <w:spacing w:after="0" w:line="480" w:lineRule="auto"/>
        <w:ind w:firstLine="720"/>
        <w:rPr>
          <w:rFonts w:ascii="Times New Roman" w:hAnsi="Times New Roman" w:cs="Times New Roman"/>
          <w:sz w:val="24"/>
          <w:szCs w:val="24"/>
        </w:rPr>
      </w:pPr>
    </w:p>
    <w:p w14:paraId="5357FAAD" w14:textId="71389E74" w:rsidR="00B2633B" w:rsidRPr="00330E98" w:rsidRDefault="00B2633B" w:rsidP="00F60556">
      <w:pPr>
        <w:spacing w:after="0" w:line="480" w:lineRule="auto"/>
        <w:ind w:firstLine="720"/>
        <w:rPr>
          <w:rFonts w:ascii="Times New Roman" w:hAnsi="Times New Roman" w:cs="Times New Roman"/>
          <w:sz w:val="24"/>
          <w:szCs w:val="24"/>
        </w:rPr>
      </w:pPr>
    </w:p>
    <w:p w14:paraId="2423BFA7" w14:textId="0A7C38B9" w:rsidR="00B2633B" w:rsidRPr="00330E98" w:rsidRDefault="00B2633B" w:rsidP="00F60556">
      <w:pPr>
        <w:spacing w:after="0" w:line="480" w:lineRule="auto"/>
        <w:ind w:firstLine="720"/>
        <w:rPr>
          <w:rFonts w:ascii="Times New Roman" w:hAnsi="Times New Roman" w:cs="Times New Roman"/>
          <w:sz w:val="24"/>
          <w:szCs w:val="24"/>
        </w:rPr>
      </w:pPr>
    </w:p>
    <w:p w14:paraId="5A98B685" w14:textId="2F9EF7B1" w:rsidR="00B2633B" w:rsidRPr="00330E98" w:rsidRDefault="00B2633B" w:rsidP="00F60556">
      <w:pPr>
        <w:spacing w:after="0" w:line="480" w:lineRule="auto"/>
        <w:ind w:firstLine="720"/>
        <w:rPr>
          <w:rFonts w:ascii="Times New Roman" w:hAnsi="Times New Roman" w:cs="Times New Roman"/>
          <w:sz w:val="24"/>
          <w:szCs w:val="24"/>
        </w:rPr>
      </w:pPr>
    </w:p>
    <w:p w14:paraId="0090FFF2" w14:textId="55B794B2" w:rsidR="00B2633B" w:rsidRPr="00330E98" w:rsidRDefault="00B2633B" w:rsidP="00F60556">
      <w:pPr>
        <w:spacing w:after="0" w:line="480" w:lineRule="auto"/>
        <w:ind w:firstLine="720"/>
        <w:rPr>
          <w:rFonts w:ascii="Times New Roman" w:hAnsi="Times New Roman" w:cs="Times New Roman"/>
          <w:sz w:val="24"/>
          <w:szCs w:val="24"/>
        </w:rPr>
      </w:pPr>
    </w:p>
    <w:p w14:paraId="7ED049D4" w14:textId="17AD352A" w:rsidR="00B2633B" w:rsidRPr="00330E98" w:rsidRDefault="00B2633B" w:rsidP="00F60556">
      <w:pPr>
        <w:spacing w:after="0" w:line="480" w:lineRule="auto"/>
        <w:ind w:firstLine="720"/>
        <w:rPr>
          <w:rFonts w:ascii="Times New Roman" w:hAnsi="Times New Roman" w:cs="Times New Roman"/>
          <w:sz w:val="24"/>
          <w:szCs w:val="24"/>
        </w:rPr>
      </w:pPr>
    </w:p>
    <w:p w14:paraId="6ADD5C81" w14:textId="4932AF4F" w:rsidR="00B2633B" w:rsidRPr="00330E98" w:rsidRDefault="00B2633B" w:rsidP="00F60556">
      <w:pPr>
        <w:spacing w:after="0" w:line="480" w:lineRule="auto"/>
        <w:ind w:firstLine="720"/>
        <w:rPr>
          <w:rFonts w:ascii="Times New Roman" w:hAnsi="Times New Roman" w:cs="Times New Roman"/>
          <w:sz w:val="24"/>
          <w:szCs w:val="24"/>
        </w:rPr>
      </w:pPr>
    </w:p>
    <w:p w14:paraId="387C39A6" w14:textId="10BC67E1" w:rsidR="00B2633B" w:rsidRPr="00330E98" w:rsidRDefault="00B2633B" w:rsidP="00F60556">
      <w:pPr>
        <w:spacing w:after="0" w:line="480" w:lineRule="auto"/>
        <w:ind w:firstLine="720"/>
        <w:rPr>
          <w:rFonts w:ascii="Times New Roman" w:hAnsi="Times New Roman" w:cs="Times New Roman"/>
          <w:sz w:val="24"/>
          <w:szCs w:val="24"/>
        </w:rPr>
      </w:pPr>
    </w:p>
    <w:p w14:paraId="26E9DCA9" w14:textId="74C30287" w:rsidR="00B2633B" w:rsidRPr="00330E98" w:rsidRDefault="00B2633B" w:rsidP="00F60556">
      <w:pPr>
        <w:spacing w:after="0" w:line="480" w:lineRule="auto"/>
        <w:ind w:firstLine="720"/>
        <w:rPr>
          <w:rFonts w:ascii="Times New Roman" w:hAnsi="Times New Roman" w:cs="Times New Roman"/>
          <w:sz w:val="24"/>
          <w:szCs w:val="24"/>
        </w:rPr>
      </w:pPr>
    </w:p>
    <w:p w14:paraId="7844EBA7" w14:textId="07115431" w:rsidR="00B2633B" w:rsidRPr="00330E98" w:rsidRDefault="00B2633B" w:rsidP="00F60556">
      <w:pPr>
        <w:spacing w:after="0" w:line="480" w:lineRule="auto"/>
        <w:ind w:firstLine="720"/>
        <w:rPr>
          <w:rFonts w:ascii="Times New Roman" w:hAnsi="Times New Roman" w:cs="Times New Roman"/>
          <w:sz w:val="24"/>
          <w:szCs w:val="24"/>
        </w:rPr>
      </w:pPr>
    </w:p>
    <w:p w14:paraId="3ED78C48" w14:textId="6E2D6DA3" w:rsidR="00B2633B" w:rsidRPr="00330E98" w:rsidRDefault="00B2633B" w:rsidP="00F60556">
      <w:pPr>
        <w:spacing w:after="0" w:line="480" w:lineRule="auto"/>
        <w:ind w:firstLine="720"/>
        <w:rPr>
          <w:rFonts w:ascii="Times New Roman" w:hAnsi="Times New Roman" w:cs="Times New Roman"/>
          <w:sz w:val="24"/>
          <w:szCs w:val="24"/>
        </w:rPr>
      </w:pPr>
    </w:p>
    <w:p w14:paraId="5FD3EAFE" w14:textId="5FEAF7F3" w:rsidR="00B2633B" w:rsidRPr="00330E98" w:rsidRDefault="00B2633B" w:rsidP="00F60556">
      <w:pPr>
        <w:spacing w:after="0" w:line="480" w:lineRule="auto"/>
        <w:ind w:firstLine="720"/>
        <w:rPr>
          <w:rFonts w:ascii="Times New Roman" w:hAnsi="Times New Roman" w:cs="Times New Roman"/>
          <w:sz w:val="24"/>
          <w:szCs w:val="24"/>
        </w:rPr>
      </w:pPr>
    </w:p>
    <w:p w14:paraId="7CF2C6E3" w14:textId="77777777" w:rsidR="007C6F21" w:rsidRDefault="007C6F21" w:rsidP="007C6F21">
      <w:pPr>
        <w:rPr>
          <w:rFonts w:ascii="Times New Roman" w:hAnsi="Times New Roman" w:cs="Times New Roman"/>
          <w:sz w:val="24"/>
          <w:szCs w:val="24"/>
        </w:rPr>
      </w:pPr>
    </w:p>
    <w:p w14:paraId="07873152" w14:textId="77777777" w:rsidR="007C6F21" w:rsidRDefault="007C6F21" w:rsidP="007C6F21">
      <w:pPr>
        <w:rPr>
          <w:rFonts w:ascii="Times New Roman" w:hAnsi="Times New Roman" w:cs="Times New Roman"/>
          <w:sz w:val="24"/>
          <w:szCs w:val="24"/>
        </w:rPr>
      </w:pPr>
    </w:p>
    <w:p w14:paraId="710882F8" w14:textId="08C4F8BD" w:rsidR="00404EF3" w:rsidRPr="00330E98" w:rsidRDefault="00404EF3" w:rsidP="00A64891">
      <w:pPr>
        <w:spacing w:after="0"/>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Niðurstöður</w:t>
      </w:r>
    </w:p>
    <w:p w14:paraId="6E955409" w14:textId="7C21D754" w:rsidR="00404EF3" w:rsidRPr="00330E98" w:rsidRDefault="00404EF3" w:rsidP="00A64891">
      <w:pPr>
        <w:rPr>
          <w:rFonts w:ascii="Times New Roman" w:hAnsi="Times New Roman" w:cs="Times New Roman"/>
          <w:b/>
          <w:bCs/>
          <w:sz w:val="24"/>
          <w:szCs w:val="24"/>
        </w:rPr>
      </w:pPr>
      <w:r w:rsidRPr="00330E98">
        <w:rPr>
          <w:rFonts w:ascii="Times New Roman" w:hAnsi="Times New Roman" w:cs="Times New Roman"/>
          <w:b/>
          <w:bCs/>
          <w:sz w:val="24"/>
          <w:szCs w:val="24"/>
        </w:rPr>
        <w:t xml:space="preserve">Lýsandi tölfræði </w:t>
      </w:r>
    </w:p>
    <w:p w14:paraId="1363B623" w14:textId="7EC51911" w:rsidR="00243DB0" w:rsidRPr="00330E98" w:rsidRDefault="00404EF3" w:rsidP="00A64891">
      <w:pPr>
        <w:spacing w:after="0" w:line="480" w:lineRule="auto"/>
        <w:rPr>
          <w:rFonts w:ascii="Times New Roman" w:hAnsi="Times New Roman" w:cs="Times New Roman"/>
          <w:sz w:val="24"/>
          <w:szCs w:val="24"/>
        </w:rPr>
      </w:pPr>
      <w:r w:rsidRPr="00330E98">
        <w:rPr>
          <w:rFonts w:ascii="Times New Roman" w:hAnsi="Times New Roman" w:cs="Times New Roman"/>
          <w:b/>
          <w:bCs/>
          <w:i/>
          <w:iCs/>
          <w:sz w:val="24"/>
          <w:szCs w:val="24"/>
        </w:rPr>
        <w:tab/>
      </w:r>
      <w:r w:rsidR="005875AC" w:rsidRPr="00330E98">
        <w:rPr>
          <w:rFonts w:ascii="Times New Roman" w:hAnsi="Times New Roman" w:cs="Times New Roman"/>
          <w:sz w:val="24"/>
          <w:szCs w:val="24"/>
        </w:rPr>
        <w:t>Í töflu 2 má sjá lýsandi tölfræði yfir próf</w:t>
      </w:r>
      <w:r w:rsidR="00D774D2" w:rsidRPr="00330E98">
        <w:rPr>
          <w:rFonts w:ascii="Times New Roman" w:hAnsi="Times New Roman" w:cs="Times New Roman"/>
          <w:sz w:val="24"/>
          <w:szCs w:val="24"/>
        </w:rPr>
        <w:t>hluta og einstök prófatriði</w:t>
      </w:r>
      <w:r w:rsidR="00C94CA4" w:rsidRPr="00330E98">
        <w:rPr>
          <w:rFonts w:ascii="Times New Roman" w:hAnsi="Times New Roman" w:cs="Times New Roman"/>
          <w:sz w:val="24"/>
          <w:szCs w:val="24"/>
        </w:rPr>
        <w:t xml:space="preserve">, skipt eftir forsjáraðilum og starfsfólki skóla. </w:t>
      </w:r>
      <w:r w:rsidR="00243DB0" w:rsidRPr="00330E98">
        <w:rPr>
          <w:rFonts w:ascii="Times New Roman" w:hAnsi="Times New Roman" w:cs="Times New Roman"/>
          <w:sz w:val="24"/>
          <w:szCs w:val="24"/>
        </w:rPr>
        <w:t>Meðaltal á einstökum prófatriðum hjá forsjáraðilum er hæst 0,95 í prófhlutanum sem snýr að hlutverki námsmats</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en lægst 0,</w:t>
      </w:r>
      <w:r w:rsidR="00832D68" w:rsidRPr="00330E98">
        <w:rPr>
          <w:rFonts w:ascii="Times New Roman" w:hAnsi="Times New Roman" w:cs="Times New Roman"/>
          <w:sz w:val="24"/>
          <w:szCs w:val="24"/>
        </w:rPr>
        <w:t>70</w:t>
      </w:r>
      <w:r w:rsidR="00243DB0" w:rsidRPr="00330E98">
        <w:rPr>
          <w:rFonts w:ascii="Times New Roman" w:hAnsi="Times New Roman" w:cs="Times New Roman"/>
          <w:sz w:val="24"/>
          <w:szCs w:val="24"/>
        </w:rPr>
        <w:t xml:space="preserve"> </w:t>
      </w:r>
      <w:r w:rsidR="00832D68" w:rsidRPr="00330E98">
        <w:rPr>
          <w:rFonts w:ascii="Times New Roman" w:hAnsi="Times New Roman" w:cs="Times New Roman"/>
          <w:sz w:val="24"/>
          <w:szCs w:val="24"/>
        </w:rPr>
        <w:t>í sama prófhluta</w:t>
      </w:r>
      <w:r w:rsidR="00FD73E2">
        <w:rPr>
          <w:rFonts w:ascii="Times New Roman" w:hAnsi="Times New Roman" w:cs="Times New Roman"/>
          <w:sz w:val="24"/>
          <w:szCs w:val="24"/>
        </w:rPr>
        <w:t xml:space="preserve"> (B11)</w:t>
      </w:r>
      <w:r w:rsidR="00E25655">
        <w:rPr>
          <w:rFonts w:ascii="Times New Roman" w:hAnsi="Times New Roman" w:cs="Times New Roman"/>
          <w:sz w:val="24"/>
          <w:szCs w:val="24"/>
        </w:rPr>
        <w:t xml:space="preserve"> og prófhluta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Hjá starfsfólki skóla er meðaltal hæst 0,93</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í prófhlutanum sem snýr að hlutverki námsmats en lægst 0,</w:t>
      </w:r>
      <w:r w:rsidR="00832D68" w:rsidRPr="00330E98">
        <w:rPr>
          <w:rFonts w:ascii="Times New Roman" w:hAnsi="Times New Roman" w:cs="Times New Roman"/>
          <w:sz w:val="24"/>
          <w:szCs w:val="24"/>
        </w:rPr>
        <w:t>62</w:t>
      </w:r>
      <w:r w:rsidR="00243DB0" w:rsidRPr="00330E98">
        <w:rPr>
          <w:rFonts w:ascii="Times New Roman" w:hAnsi="Times New Roman" w:cs="Times New Roman"/>
          <w:sz w:val="24"/>
          <w:szCs w:val="24"/>
        </w:rPr>
        <w:t xml:space="preserve"> í </w:t>
      </w:r>
      <w:r w:rsidR="00E25655">
        <w:rPr>
          <w:rFonts w:ascii="Times New Roman" w:hAnsi="Times New Roman" w:cs="Times New Roman"/>
          <w:sz w:val="24"/>
          <w:szCs w:val="24"/>
        </w:rPr>
        <w:t>prófhlutanum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xml:space="preserve">. </w:t>
      </w:r>
      <w:r w:rsidR="00692538" w:rsidRPr="00330E98">
        <w:rPr>
          <w:rFonts w:ascii="Times New Roman" w:hAnsi="Times New Roman" w:cs="Times New Roman"/>
          <w:sz w:val="24"/>
          <w:szCs w:val="24"/>
        </w:rPr>
        <w:t xml:space="preserve">Meðaltöl flestra atriða </w:t>
      </w:r>
      <w:del w:id="13" w:author="Ísak Örn Ívarsson - HI" w:date="2023-03-22T22:38:00Z">
        <w:r w:rsidR="00692538" w:rsidRPr="00330E98" w:rsidDel="000F2120">
          <w:rPr>
            <w:rFonts w:ascii="Times New Roman" w:hAnsi="Times New Roman" w:cs="Times New Roman"/>
            <w:sz w:val="24"/>
            <w:szCs w:val="24"/>
          </w:rPr>
          <w:delText xml:space="preserve">nálgustu </w:delText>
        </w:r>
      </w:del>
      <w:ins w:id="14" w:author="Ísak Örn Ívarsson - HI" w:date="2023-03-22T22:38:00Z">
        <w:r w:rsidR="000F2120">
          <w:rPr>
            <w:rFonts w:ascii="Times New Roman" w:hAnsi="Times New Roman" w:cs="Times New Roman"/>
            <w:sz w:val="24"/>
            <w:szCs w:val="24"/>
          </w:rPr>
          <w:t>nálgast</w:t>
        </w:r>
        <w:r w:rsidR="000F2120" w:rsidRPr="00330E98">
          <w:rPr>
            <w:rFonts w:ascii="Times New Roman" w:hAnsi="Times New Roman" w:cs="Times New Roman"/>
            <w:sz w:val="24"/>
            <w:szCs w:val="24"/>
          </w:rPr>
          <w:t xml:space="preserve"> </w:t>
        </w:r>
      </w:ins>
      <w:r w:rsidR="00692538" w:rsidRPr="00330E98">
        <w:rPr>
          <w:rFonts w:ascii="Times New Roman" w:hAnsi="Times New Roman" w:cs="Times New Roman"/>
          <w:sz w:val="24"/>
          <w:szCs w:val="24"/>
        </w:rPr>
        <w:t>1</w:t>
      </w:r>
      <w:ins w:id="15" w:author="Ísak Örn Ívarsson - HI" w:date="2023-03-22T22:38:00Z">
        <w:r w:rsidR="000F2120">
          <w:rPr>
            <w:rFonts w:ascii="Times New Roman" w:hAnsi="Times New Roman" w:cs="Times New Roman"/>
            <w:sz w:val="24"/>
            <w:szCs w:val="24"/>
          </w:rPr>
          <w:t>,0</w:t>
        </w:r>
      </w:ins>
      <w:r w:rsidR="00605ACE">
        <w:rPr>
          <w:rFonts w:ascii="Times New Roman" w:hAnsi="Times New Roman" w:cs="Times New Roman"/>
          <w:sz w:val="24"/>
          <w:szCs w:val="24"/>
        </w:rPr>
        <w:t xml:space="preserve"> </w:t>
      </w:r>
      <w:del w:id="16" w:author="Ísak Örn Ívarsson - HI" w:date="2023-03-22T22:38:00Z">
        <w:r w:rsidR="00605ACE" w:rsidDel="000F2120">
          <w:rPr>
            <w:rFonts w:ascii="Times New Roman" w:hAnsi="Times New Roman" w:cs="Times New Roman"/>
            <w:sz w:val="24"/>
            <w:szCs w:val="24"/>
          </w:rPr>
          <w:delText xml:space="preserve">og </w:delText>
        </w:r>
      </w:del>
      <w:ins w:id="17" w:author="Ísak Örn Ívarsson - HI" w:date="2023-03-22T22:38:00Z">
        <w:r w:rsidR="000F2120">
          <w:rPr>
            <w:rFonts w:ascii="Times New Roman" w:hAnsi="Times New Roman" w:cs="Times New Roman"/>
            <w:sz w:val="24"/>
            <w:szCs w:val="24"/>
          </w:rPr>
          <w:t>og</w:t>
        </w:r>
        <w:r w:rsidR="000F2120">
          <w:rPr>
            <w:rFonts w:ascii="Times New Roman" w:hAnsi="Times New Roman" w:cs="Times New Roman"/>
            <w:sz w:val="24"/>
            <w:szCs w:val="24"/>
          </w:rPr>
          <w:t xml:space="preserve"> </w:t>
        </w:r>
      </w:ins>
      <w:r w:rsidR="00605ACE">
        <w:rPr>
          <w:rFonts w:ascii="Times New Roman" w:hAnsi="Times New Roman" w:cs="Times New Roman"/>
          <w:sz w:val="24"/>
          <w:szCs w:val="24"/>
        </w:rPr>
        <w:t xml:space="preserve">lægstu meðaltölin </w:t>
      </w:r>
      <w:del w:id="18" w:author="Ísak Örn Ívarsson - HI" w:date="2023-03-22T22:38:00Z">
        <w:r w:rsidR="00605ACE" w:rsidDel="000F2120">
          <w:rPr>
            <w:rFonts w:ascii="Times New Roman" w:hAnsi="Times New Roman" w:cs="Times New Roman"/>
            <w:sz w:val="24"/>
            <w:szCs w:val="24"/>
          </w:rPr>
          <w:delText xml:space="preserve">voru </w:delText>
        </w:r>
      </w:del>
      <w:ins w:id="19" w:author="Ísak Örn Ívarsson - HI" w:date="2023-03-22T22:38:00Z">
        <w:r w:rsidR="000F2120">
          <w:rPr>
            <w:rFonts w:ascii="Times New Roman" w:hAnsi="Times New Roman" w:cs="Times New Roman"/>
            <w:sz w:val="24"/>
            <w:szCs w:val="24"/>
          </w:rPr>
          <w:t>eru</w:t>
        </w:r>
        <w:r w:rsidR="000F2120">
          <w:rPr>
            <w:rFonts w:ascii="Times New Roman" w:hAnsi="Times New Roman" w:cs="Times New Roman"/>
            <w:sz w:val="24"/>
            <w:szCs w:val="24"/>
          </w:rPr>
          <w:t xml:space="preserve"> </w:t>
        </w:r>
      </w:ins>
      <w:r w:rsidR="00605ACE">
        <w:rPr>
          <w:rFonts w:ascii="Times New Roman" w:hAnsi="Times New Roman" w:cs="Times New Roman"/>
          <w:sz w:val="24"/>
          <w:szCs w:val="24"/>
        </w:rPr>
        <w:t>fyrir ofan 0,50</w:t>
      </w:r>
      <w:r w:rsidR="00692538" w:rsidRPr="00330E98">
        <w:rPr>
          <w:rFonts w:ascii="Times New Roman" w:hAnsi="Times New Roman" w:cs="Times New Roman"/>
          <w:sz w:val="24"/>
          <w:szCs w:val="24"/>
        </w:rPr>
        <w:t xml:space="preserve">, sem bendir til </w:t>
      </w:r>
      <w:r w:rsidR="00FC2DD2">
        <w:rPr>
          <w:rFonts w:ascii="Times New Roman" w:hAnsi="Times New Roman" w:cs="Times New Roman"/>
          <w:sz w:val="24"/>
          <w:szCs w:val="24"/>
        </w:rPr>
        <w:t xml:space="preserve">jákvæðrar skekkju, </w:t>
      </w:r>
      <w:r w:rsidR="00FD73E2">
        <w:rPr>
          <w:rFonts w:ascii="Times New Roman" w:hAnsi="Times New Roman" w:cs="Times New Roman"/>
          <w:sz w:val="24"/>
          <w:szCs w:val="24"/>
        </w:rPr>
        <w:t xml:space="preserve">það er </w:t>
      </w:r>
      <w:r w:rsidR="00692538" w:rsidRPr="00330E98">
        <w:rPr>
          <w:rFonts w:ascii="Times New Roman" w:hAnsi="Times New Roman" w:cs="Times New Roman"/>
          <w:sz w:val="24"/>
          <w:szCs w:val="24"/>
        </w:rPr>
        <w:t xml:space="preserve">að þátttakendur séu almennt með jákvætt viðhorf gagnvart atriðunum. </w:t>
      </w:r>
      <w:commentRangeStart w:id="20"/>
      <w:r w:rsidR="00692538" w:rsidRPr="00330E98">
        <w:rPr>
          <w:rFonts w:ascii="Times New Roman" w:hAnsi="Times New Roman" w:cs="Times New Roman"/>
          <w:sz w:val="24"/>
          <w:szCs w:val="24"/>
        </w:rPr>
        <w:t xml:space="preserve">Heildarskor hvers prófhluta var lík á milli hópa, sem bendir til samleitni í viðhorfi hópanna. </w:t>
      </w:r>
      <w:commentRangeEnd w:id="20"/>
      <w:r w:rsidR="000F2120">
        <w:rPr>
          <w:rStyle w:val="CommentReference"/>
        </w:rPr>
        <w:commentReference w:id="20"/>
      </w:r>
      <w:ins w:id="21" w:author="Ísak Örn Ívarsson - HI" w:date="2023-03-22T22:39:00Z">
        <w:r w:rsidR="000F2120">
          <w:rPr>
            <w:rFonts w:ascii="Times New Roman" w:hAnsi="Times New Roman" w:cs="Times New Roman"/>
            <w:sz w:val="24"/>
            <w:szCs w:val="24"/>
          </w:rPr>
          <w:t>g</w:t>
        </w:r>
      </w:ins>
    </w:p>
    <w:p w14:paraId="612E70B1" w14:textId="77777777" w:rsidR="00832D68" w:rsidRPr="00330E98" w:rsidRDefault="00832D68" w:rsidP="00A64891">
      <w:pPr>
        <w:spacing w:after="0" w:line="360" w:lineRule="auto"/>
        <w:rPr>
          <w:rFonts w:ascii="Times New Roman" w:hAnsi="Times New Roman" w:cs="Times New Roman"/>
          <w:sz w:val="24"/>
          <w:szCs w:val="24"/>
        </w:rPr>
      </w:pPr>
      <w:r w:rsidRPr="00330E98">
        <w:rPr>
          <w:rFonts w:ascii="Times New Roman" w:hAnsi="Times New Roman" w:cs="Times New Roman"/>
          <w:b/>
          <w:bCs/>
          <w:sz w:val="24"/>
          <w:szCs w:val="24"/>
        </w:rPr>
        <w:t>Tafla 2</w:t>
      </w:r>
    </w:p>
    <w:p w14:paraId="4DA63335" w14:textId="77777777" w:rsidR="00832D68" w:rsidRPr="00330E98" w:rsidRDefault="00832D68" w:rsidP="00E25655">
      <w:pPr>
        <w:spacing w:after="0" w:line="360" w:lineRule="auto"/>
        <w:rPr>
          <w:rFonts w:ascii="Times New Roman" w:hAnsi="Times New Roman" w:cs="Times New Roman"/>
          <w:sz w:val="24"/>
          <w:szCs w:val="24"/>
        </w:rPr>
      </w:pPr>
      <w:r w:rsidRPr="00330E98">
        <w:rPr>
          <w:rFonts w:ascii="Times New Roman" w:hAnsi="Times New Roman" w:cs="Times New Roman"/>
          <w:i/>
          <w:iCs/>
          <w:sz w:val="24"/>
          <w:szCs w:val="24"/>
        </w:rPr>
        <w:t xml:space="preserve">Lýsandi tölfræði fyrir prófhluta og einstök atriði. </w:t>
      </w:r>
    </w:p>
    <w:tbl>
      <w:tblPr>
        <w:tblW w:w="9790" w:type="dxa"/>
        <w:tblLook w:val="04A0" w:firstRow="1" w:lastRow="0" w:firstColumn="1" w:lastColumn="0" w:noHBand="0" w:noVBand="1"/>
      </w:tblPr>
      <w:tblGrid>
        <w:gridCol w:w="2580"/>
        <w:gridCol w:w="1410"/>
        <w:gridCol w:w="2020"/>
        <w:gridCol w:w="1410"/>
        <w:gridCol w:w="2370"/>
      </w:tblGrid>
      <w:tr w:rsidR="00E25655" w:rsidRPr="00330E98" w14:paraId="69F290A6" w14:textId="77777777" w:rsidTr="00E25655">
        <w:trPr>
          <w:trHeight w:val="202"/>
        </w:trPr>
        <w:tc>
          <w:tcPr>
            <w:tcW w:w="2580" w:type="dxa"/>
            <w:tcBorders>
              <w:top w:val="single" w:sz="4" w:space="0" w:color="000000"/>
              <w:left w:val="nil"/>
              <w:right w:val="nil"/>
            </w:tcBorders>
            <w:shd w:val="clear" w:color="auto" w:fill="auto"/>
            <w:noWrap/>
            <w:vAlign w:val="bottom"/>
            <w:hideMark/>
          </w:tcPr>
          <w:p w14:paraId="7C074A39"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p>
        </w:tc>
        <w:tc>
          <w:tcPr>
            <w:tcW w:w="3429" w:type="dxa"/>
            <w:gridSpan w:val="2"/>
            <w:tcBorders>
              <w:top w:val="single" w:sz="4" w:space="0" w:color="000000"/>
              <w:left w:val="nil"/>
              <w:bottom w:val="single" w:sz="4" w:space="0" w:color="000000"/>
              <w:right w:val="nil"/>
            </w:tcBorders>
            <w:shd w:val="clear" w:color="auto" w:fill="auto"/>
            <w:noWrap/>
            <w:vAlign w:val="bottom"/>
            <w:hideMark/>
          </w:tcPr>
          <w:p w14:paraId="3EB761F8"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color w:val="000000"/>
                <w:sz w:val="20"/>
                <w:szCs w:val="20"/>
              </w:rPr>
              <w:t>Forsjáraðilar</w:t>
            </w:r>
          </w:p>
        </w:tc>
        <w:tc>
          <w:tcPr>
            <w:tcW w:w="3780" w:type="dxa"/>
            <w:gridSpan w:val="2"/>
            <w:tcBorders>
              <w:top w:val="single" w:sz="4" w:space="0" w:color="000000"/>
              <w:left w:val="nil"/>
              <w:bottom w:val="single" w:sz="4" w:space="0" w:color="000000"/>
              <w:right w:val="nil"/>
            </w:tcBorders>
            <w:shd w:val="clear" w:color="auto" w:fill="auto"/>
            <w:noWrap/>
            <w:vAlign w:val="bottom"/>
            <w:hideMark/>
          </w:tcPr>
          <w:p w14:paraId="1C364B46" w14:textId="77777777" w:rsidR="00832D68" w:rsidRPr="00330E98" w:rsidRDefault="00832D68" w:rsidP="00741655">
            <w:pPr>
              <w:spacing w:after="0" w:line="240" w:lineRule="auto"/>
              <w:jc w:val="center"/>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Starfsfólk skóla</w:t>
            </w:r>
          </w:p>
        </w:tc>
      </w:tr>
      <w:tr w:rsidR="00E25655" w:rsidRPr="00330E98" w14:paraId="1D607967" w14:textId="77777777" w:rsidTr="00E25655">
        <w:trPr>
          <w:trHeight w:val="202"/>
        </w:trPr>
        <w:tc>
          <w:tcPr>
            <w:tcW w:w="2580" w:type="dxa"/>
            <w:tcBorders>
              <w:left w:val="nil"/>
              <w:bottom w:val="single" w:sz="4" w:space="0" w:color="000000"/>
              <w:right w:val="nil"/>
            </w:tcBorders>
            <w:shd w:val="clear" w:color="auto" w:fill="auto"/>
            <w:noWrap/>
            <w:vAlign w:val="bottom"/>
          </w:tcPr>
          <w:p w14:paraId="19A41071"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Prófhluti / atriði</w:t>
            </w:r>
          </w:p>
        </w:tc>
        <w:tc>
          <w:tcPr>
            <w:tcW w:w="1410" w:type="dxa"/>
            <w:tcBorders>
              <w:top w:val="single" w:sz="4" w:space="0" w:color="000000"/>
              <w:left w:val="nil"/>
              <w:bottom w:val="single" w:sz="4" w:space="0" w:color="000000"/>
              <w:right w:val="nil"/>
            </w:tcBorders>
            <w:shd w:val="clear" w:color="auto" w:fill="auto"/>
            <w:noWrap/>
            <w:vAlign w:val="bottom"/>
          </w:tcPr>
          <w:p w14:paraId="46177440"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2019" w:type="dxa"/>
            <w:tcBorders>
              <w:top w:val="single" w:sz="4" w:space="0" w:color="000000"/>
              <w:left w:val="nil"/>
              <w:bottom w:val="single" w:sz="4" w:space="0" w:color="000000"/>
              <w:right w:val="nil"/>
            </w:tcBorders>
            <w:shd w:val="clear" w:color="auto" w:fill="auto"/>
            <w:noWrap/>
            <w:vAlign w:val="bottom"/>
          </w:tcPr>
          <w:p w14:paraId="0CD393BE"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c>
          <w:tcPr>
            <w:tcW w:w="1410" w:type="dxa"/>
            <w:tcBorders>
              <w:top w:val="single" w:sz="4" w:space="0" w:color="000000"/>
              <w:left w:val="nil"/>
              <w:bottom w:val="single" w:sz="4" w:space="0" w:color="000000"/>
              <w:right w:val="nil"/>
            </w:tcBorders>
            <w:shd w:val="clear" w:color="auto" w:fill="auto"/>
            <w:noWrap/>
            <w:vAlign w:val="bottom"/>
          </w:tcPr>
          <w:p w14:paraId="2BD7A75B"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2370" w:type="dxa"/>
            <w:tcBorders>
              <w:top w:val="single" w:sz="4" w:space="0" w:color="000000"/>
              <w:left w:val="nil"/>
              <w:bottom w:val="single" w:sz="4" w:space="0" w:color="000000"/>
              <w:right w:val="nil"/>
            </w:tcBorders>
            <w:shd w:val="clear" w:color="auto" w:fill="auto"/>
            <w:noWrap/>
            <w:vAlign w:val="bottom"/>
          </w:tcPr>
          <w:p w14:paraId="0B3C24E7"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r>
      <w:tr w:rsidR="00E25655" w:rsidRPr="00330E98" w14:paraId="64C22817" w14:textId="77777777" w:rsidTr="00E25655">
        <w:trPr>
          <w:trHeight w:val="202"/>
        </w:trPr>
        <w:tc>
          <w:tcPr>
            <w:tcW w:w="2580" w:type="dxa"/>
            <w:tcBorders>
              <w:top w:val="nil"/>
              <w:left w:val="nil"/>
              <w:bottom w:val="nil"/>
              <w:right w:val="nil"/>
            </w:tcBorders>
            <w:shd w:val="clear" w:color="auto" w:fill="auto"/>
            <w:noWrap/>
            <w:vAlign w:val="bottom"/>
            <w:hideMark/>
          </w:tcPr>
          <w:p w14:paraId="191E22D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Hlutverk námsmats</w:t>
            </w:r>
          </w:p>
        </w:tc>
        <w:tc>
          <w:tcPr>
            <w:tcW w:w="1410" w:type="dxa"/>
            <w:tcBorders>
              <w:top w:val="nil"/>
              <w:left w:val="nil"/>
              <w:bottom w:val="nil"/>
              <w:right w:val="nil"/>
            </w:tcBorders>
            <w:shd w:val="clear" w:color="auto" w:fill="auto"/>
            <w:noWrap/>
            <w:vAlign w:val="center"/>
            <w:hideMark/>
          </w:tcPr>
          <w:p w14:paraId="342B2AF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019" w:type="dxa"/>
            <w:tcBorders>
              <w:top w:val="nil"/>
              <w:left w:val="nil"/>
              <w:bottom w:val="nil"/>
              <w:right w:val="nil"/>
            </w:tcBorders>
            <w:shd w:val="clear" w:color="auto" w:fill="auto"/>
            <w:noWrap/>
            <w:vAlign w:val="center"/>
            <w:hideMark/>
          </w:tcPr>
          <w:p w14:paraId="771CC4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25B358A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370" w:type="dxa"/>
            <w:tcBorders>
              <w:top w:val="nil"/>
              <w:left w:val="nil"/>
              <w:bottom w:val="nil"/>
              <w:right w:val="nil"/>
            </w:tcBorders>
            <w:shd w:val="clear" w:color="auto" w:fill="auto"/>
            <w:noWrap/>
            <w:vAlign w:val="center"/>
            <w:hideMark/>
          </w:tcPr>
          <w:p w14:paraId="6C5DC7A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r>
      <w:tr w:rsidR="00E25655" w:rsidRPr="00330E98" w14:paraId="739EB66D" w14:textId="77777777" w:rsidTr="00E25655">
        <w:trPr>
          <w:trHeight w:val="202"/>
        </w:trPr>
        <w:tc>
          <w:tcPr>
            <w:tcW w:w="2580" w:type="dxa"/>
            <w:tcBorders>
              <w:top w:val="nil"/>
              <w:left w:val="nil"/>
              <w:bottom w:val="nil"/>
              <w:right w:val="nil"/>
            </w:tcBorders>
            <w:shd w:val="clear" w:color="auto" w:fill="auto"/>
            <w:noWrap/>
            <w:vAlign w:val="bottom"/>
            <w:hideMark/>
          </w:tcPr>
          <w:p w14:paraId="0788D818"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w:t>
            </w:r>
          </w:p>
        </w:tc>
        <w:tc>
          <w:tcPr>
            <w:tcW w:w="1410" w:type="dxa"/>
            <w:tcBorders>
              <w:top w:val="nil"/>
              <w:left w:val="nil"/>
              <w:bottom w:val="nil"/>
              <w:right w:val="nil"/>
            </w:tcBorders>
            <w:shd w:val="clear" w:color="auto" w:fill="auto"/>
            <w:noWrap/>
            <w:vAlign w:val="center"/>
            <w:hideMark/>
          </w:tcPr>
          <w:p w14:paraId="27D6CD1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019" w:type="dxa"/>
            <w:tcBorders>
              <w:top w:val="nil"/>
              <w:left w:val="nil"/>
              <w:bottom w:val="nil"/>
              <w:right w:val="nil"/>
            </w:tcBorders>
            <w:shd w:val="clear" w:color="auto" w:fill="auto"/>
            <w:noWrap/>
            <w:vAlign w:val="center"/>
            <w:hideMark/>
          </w:tcPr>
          <w:p w14:paraId="7687947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1410" w:type="dxa"/>
            <w:tcBorders>
              <w:top w:val="nil"/>
              <w:left w:val="nil"/>
              <w:bottom w:val="nil"/>
              <w:right w:val="nil"/>
            </w:tcBorders>
            <w:shd w:val="clear" w:color="auto" w:fill="auto"/>
            <w:noWrap/>
            <w:vAlign w:val="center"/>
            <w:hideMark/>
          </w:tcPr>
          <w:p w14:paraId="4A56BB1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2370" w:type="dxa"/>
            <w:tcBorders>
              <w:top w:val="nil"/>
              <w:left w:val="nil"/>
              <w:bottom w:val="nil"/>
              <w:right w:val="nil"/>
            </w:tcBorders>
            <w:shd w:val="clear" w:color="auto" w:fill="auto"/>
            <w:noWrap/>
            <w:vAlign w:val="center"/>
            <w:hideMark/>
          </w:tcPr>
          <w:p w14:paraId="7C5568B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E25655" w:rsidRPr="00330E98" w14:paraId="1BF0F642" w14:textId="77777777" w:rsidTr="00E25655">
        <w:trPr>
          <w:trHeight w:val="202"/>
        </w:trPr>
        <w:tc>
          <w:tcPr>
            <w:tcW w:w="2580" w:type="dxa"/>
            <w:tcBorders>
              <w:top w:val="nil"/>
              <w:left w:val="nil"/>
              <w:bottom w:val="nil"/>
              <w:right w:val="nil"/>
            </w:tcBorders>
            <w:shd w:val="clear" w:color="auto" w:fill="auto"/>
            <w:noWrap/>
            <w:vAlign w:val="bottom"/>
            <w:hideMark/>
          </w:tcPr>
          <w:p w14:paraId="2AC9695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B2</w:t>
            </w:r>
          </w:p>
        </w:tc>
        <w:tc>
          <w:tcPr>
            <w:tcW w:w="1410" w:type="dxa"/>
            <w:tcBorders>
              <w:top w:val="nil"/>
              <w:left w:val="nil"/>
              <w:bottom w:val="nil"/>
              <w:right w:val="nil"/>
            </w:tcBorders>
            <w:shd w:val="clear" w:color="auto" w:fill="auto"/>
            <w:noWrap/>
            <w:vAlign w:val="center"/>
            <w:hideMark/>
          </w:tcPr>
          <w:p w14:paraId="0BD9E35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2019" w:type="dxa"/>
            <w:tcBorders>
              <w:top w:val="nil"/>
              <w:left w:val="nil"/>
              <w:bottom w:val="nil"/>
              <w:right w:val="nil"/>
            </w:tcBorders>
            <w:shd w:val="clear" w:color="auto" w:fill="auto"/>
            <w:noWrap/>
            <w:vAlign w:val="center"/>
            <w:hideMark/>
          </w:tcPr>
          <w:p w14:paraId="40F2C9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3D16341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2370" w:type="dxa"/>
            <w:tcBorders>
              <w:top w:val="nil"/>
              <w:left w:val="nil"/>
              <w:bottom w:val="nil"/>
              <w:right w:val="nil"/>
            </w:tcBorders>
            <w:shd w:val="clear" w:color="auto" w:fill="auto"/>
            <w:noWrap/>
            <w:vAlign w:val="center"/>
            <w:hideMark/>
          </w:tcPr>
          <w:p w14:paraId="17D9DC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E25655" w:rsidRPr="00330E98" w14:paraId="1B85D792" w14:textId="77777777" w:rsidTr="00E25655">
        <w:trPr>
          <w:trHeight w:val="202"/>
        </w:trPr>
        <w:tc>
          <w:tcPr>
            <w:tcW w:w="2580" w:type="dxa"/>
            <w:tcBorders>
              <w:top w:val="nil"/>
              <w:left w:val="nil"/>
              <w:bottom w:val="nil"/>
              <w:right w:val="nil"/>
            </w:tcBorders>
            <w:shd w:val="clear" w:color="auto" w:fill="auto"/>
            <w:noWrap/>
            <w:vAlign w:val="bottom"/>
            <w:hideMark/>
          </w:tcPr>
          <w:p w14:paraId="0624148D"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B3</w:t>
            </w:r>
          </w:p>
        </w:tc>
        <w:tc>
          <w:tcPr>
            <w:tcW w:w="1410" w:type="dxa"/>
            <w:tcBorders>
              <w:top w:val="nil"/>
              <w:left w:val="nil"/>
              <w:bottom w:val="nil"/>
              <w:right w:val="nil"/>
            </w:tcBorders>
            <w:shd w:val="clear" w:color="auto" w:fill="auto"/>
            <w:noWrap/>
            <w:vAlign w:val="center"/>
            <w:hideMark/>
          </w:tcPr>
          <w:p w14:paraId="31351F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0,95</w:t>
            </w:r>
          </w:p>
        </w:tc>
        <w:tc>
          <w:tcPr>
            <w:tcW w:w="2019" w:type="dxa"/>
            <w:tcBorders>
              <w:top w:val="nil"/>
              <w:left w:val="nil"/>
              <w:bottom w:val="nil"/>
              <w:right w:val="nil"/>
            </w:tcBorders>
            <w:shd w:val="clear" w:color="auto" w:fill="auto"/>
            <w:noWrap/>
            <w:vAlign w:val="center"/>
            <w:hideMark/>
          </w:tcPr>
          <w:p w14:paraId="5DF891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0,22</w:t>
            </w:r>
          </w:p>
        </w:tc>
        <w:tc>
          <w:tcPr>
            <w:tcW w:w="1410" w:type="dxa"/>
            <w:tcBorders>
              <w:top w:val="nil"/>
              <w:left w:val="nil"/>
              <w:bottom w:val="nil"/>
              <w:right w:val="nil"/>
            </w:tcBorders>
            <w:shd w:val="clear" w:color="auto" w:fill="auto"/>
            <w:noWrap/>
            <w:vAlign w:val="center"/>
            <w:hideMark/>
          </w:tcPr>
          <w:p w14:paraId="23F5AB0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0,93</w:t>
            </w:r>
          </w:p>
        </w:tc>
        <w:tc>
          <w:tcPr>
            <w:tcW w:w="2370" w:type="dxa"/>
            <w:tcBorders>
              <w:top w:val="nil"/>
              <w:left w:val="nil"/>
              <w:bottom w:val="nil"/>
              <w:right w:val="nil"/>
            </w:tcBorders>
            <w:shd w:val="clear" w:color="auto" w:fill="auto"/>
            <w:noWrap/>
            <w:vAlign w:val="center"/>
            <w:hideMark/>
          </w:tcPr>
          <w:p w14:paraId="22AE808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0,25</w:t>
            </w:r>
          </w:p>
        </w:tc>
      </w:tr>
      <w:tr w:rsidR="00E25655" w:rsidRPr="00330E98" w14:paraId="2DF70CE1" w14:textId="77777777" w:rsidTr="00E25655">
        <w:trPr>
          <w:trHeight w:val="202"/>
        </w:trPr>
        <w:tc>
          <w:tcPr>
            <w:tcW w:w="2580" w:type="dxa"/>
            <w:tcBorders>
              <w:top w:val="nil"/>
              <w:left w:val="nil"/>
              <w:bottom w:val="nil"/>
              <w:right w:val="nil"/>
            </w:tcBorders>
            <w:shd w:val="clear" w:color="auto" w:fill="auto"/>
            <w:noWrap/>
            <w:vAlign w:val="bottom"/>
            <w:hideMark/>
          </w:tcPr>
          <w:p w14:paraId="78ABC0AC"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B4</w:t>
            </w:r>
          </w:p>
        </w:tc>
        <w:tc>
          <w:tcPr>
            <w:tcW w:w="1410" w:type="dxa"/>
            <w:tcBorders>
              <w:top w:val="nil"/>
              <w:left w:val="nil"/>
              <w:bottom w:val="nil"/>
              <w:right w:val="nil"/>
            </w:tcBorders>
            <w:shd w:val="clear" w:color="auto" w:fill="auto"/>
            <w:noWrap/>
            <w:vAlign w:val="center"/>
            <w:hideMark/>
          </w:tcPr>
          <w:p w14:paraId="700B6F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0,90</w:t>
            </w:r>
          </w:p>
        </w:tc>
        <w:tc>
          <w:tcPr>
            <w:tcW w:w="2019" w:type="dxa"/>
            <w:tcBorders>
              <w:top w:val="nil"/>
              <w:left w:val="nil"/>
              <w:bottom w:val="nil"/>
              <w:right w:val="nil"/>
            </w:tcBorders>
            <w:shd w:val="clear" w:color="auto" w:fill="auto"/>
            <w:noWrap/>
            <w:vAlign w:val="center"/>
            <w:hideMark/>
          </w:tcPr>
          <w:p w14:paraId="01AE888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0,30</w:t>
            </w:r>
          </w:p>
        </w:tc>
        <w:tc>
          <w:tcPr>
            <w:tcW w:w="1410" w:type="dxa"/>
            <w:tcBorders>
              <w:top w:val="nil"/>
              <w:left w:val="nil"/>
              <w:bottom w:val="nil"/>
              <w:right w:val="nil"/>
            </w:tcBorders>
            <w:shd w:val="clear" w:color="auto" w:fill="auto"/>
            <w:noWrap/>
            <w:vAlign w:val="center"/>
            <w:hideMark/>
          </w:tcPr>
          <w:p w14:paraId="1FB9678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0,92</w:t>
            </w:r>
          </w:p>
        </w:tc>
        <w:tc>
          <w:tcPr>
            <w:tcW w:w="2370" w:type="dxa"/>
            <w:tcBorders>
              <w:top w:val="nil"/>
              <w:left w:val="nil"/>
              <w:bottom w:val="nil"/>
              <w:right w:val="nil"/>
            </w:tcBorders>
            <w:shd w:val="clear" w:color="auto" w:fill="auto"/>
            <w:noWrap/>
            <w:vAlign w:val="center"/>
            <w:hideMark/>
          </w:tcPr>
          <w:p w14:paraId="26C6A6B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r>
      <w:tr w:rsidR="00E25655" w:rsidRPr="00330E98" w14:paraId="04087D2F" w14:textId="77777777" w:rsidTr="00E25655">
        <w:trPr>
          <w:trHeight w:val="202"/>
        </w:trPr>
        <w:tc>
          <w:tcPr>
            <w:tcW w:w="2580" w:type="dxa"/>
            <w:tcBorders>
              <w:top w:val="nil"/>
              <w:left w:val="nil"/>
              <w:bottom w:val="nil"/>
              <w:right w:val="nil"/>
            </w:tcBorders>
            <w:shd w:val="clear" w:color="auto" w:fill="auto"/>
            <w:noWrap/>
            <w:vAlign w:val="bottom"/>
            <w:hideMark/>
          </w:tcPr>
          <w:p w14:paraId="79B5EF5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B5</w:t>
            </w:r>
          </w:p>
        </w:tc>
        <w:tc>
          <w:tcPr>
            <w:tcW w:w="1410" w:type="dxa"/>
            <w:tcBorders>
              <w:top w:val="nil"/>
              <w:left w:val="nil"/>
              <w:bottom w:val="nil"/>
              <w:right w:val="nil"/>
            </w:tcBorders>
            <w:shd w:val="clear" w:color="auto" w:fill="auto"/>
            <w:noWrap/>
            <w:vAlign w:val="center"/>
            <w:hideMark/>
          </w:tcPr>
          <w:p w14:paraId="53AD15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2019" w:type="dxa"/>
            <w:tcBorders>
              <w:top w:val="nil"/>
              <w:left w:val="nil"/>
              <w:bottom w:val="nil"/>
              <w:right w:val="nil"/>
            </w:tcBorders>
            <w:shd w:val="clear" w:color="auto" w:fill="auto"/>
            <w:noWrap/>
            <w:vAlign w:val="center"/>
            <w:hideMark/>
          </w:tcPr>
          <w:p w14:paraId="321847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1410" w:type="dxa"/>
            <w:tcBorders>
              <w:top w:val="nil"/>
              <w:left w:val="nil"/>
              <w:bottom w:val="nil"/>
              <w:right w:val="nil"/>
            </w:tcBorders>
            <w:shd w:val="clear" w:color="auto" w:fill="auto"/>
            <w:noWrap/>
            <w:vAlign w:val="center"/>
            <w:hideMark/>
          </w:tcPr>
          <w:p w14:paraId="687FC41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370" w:type="dxa"/>
            <w:tcBorders>
              <w:top w:val="nil"/>
              <w:left w:val="nil"/>
              <w:bottom w:val="nil"/>
              <w:right w:val="nil"/>
            </w:tcBorders>
            <w:shd w:val="clear" w:color="auto" w:fill="auto"/>
            <w:noWrap/>
            <w:vAlign w:val="center"/>
            <w:hideMark/>
          </w:tcPr>
          <w:p w14:paraId="0892D52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0,33</w:t>
            </w:r>
          </w:p>
        </w:tc>
      </w:tr>
      <w:tr w:rsidR="00E25655" w:rsidRPr="00330E98" w14:paraId="7BFF3601" w14:textId="77777777" w:rsidTr="00E25655">
        <w:trPr>
          <w:trHeight w:val="202"/>
        </w:trPr>
        <w:tc>
          <w:tcPr>
            <w:tcW w:w="2580" w:type="dxa"/>
            <w:tcBorders>
              <w:top w:val="nil"/>
              <w:left w:val="nil"/>
              <w:bottom w:val="nil"/>
              <w:right w:val="nil"/>
            </w:tcBorders>
            <w:shd w:val="clear" w:color="auto" w:fill="auto"/>
            <w:noWrap/>
            <w:vAlign w:val="bottom"/>
            <w:hideMark/>
          </w:tcPr>
          <w:p w14:paraId="793E627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B7</w:t>
            </w:r>
          </w:p>
        </w:tc>
        <w:tc>
          <w:tcPr>
            <w:tcW w:w="1410" w:type="dxa"/>
            <w:tcBorders>
              <w:top w:val="nil"/>
              <w:left w:val="nil"/>
              <w:bottom w:val="nil"/>
              <w:right w:val="nil"/>
            </w:tcBorders>
            <w:shd w:val="clear" w:color="auto" w:fill="auto"/>
            <w:noWrap/>
            <w:vAlign w:val="center"/>
            <w:hideMark/>
          </w:tcPr>
          <w:p w14:paraId="6954CA1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0,78</w:t>
            </w:r>
          </w:p>
        </w:tc>
        <w:tc>
          <w:tcPr>
            <w:tcW w:w="2019" w:type="dxa"/>
            <w:tcBorders>
              <w:top w:val="nil"/>
              <w:left w:val="nil"/>
              <w:bottom w:val="nil"/>
              <w:right w:val="nil"/>
            </w:tcBorders>
            <w:shd w:val="clear" w:color="auto" w:fill="auto"/>
            <w:noWrap/>
            <w:vAlign w:val="center"/>
            <w:hideMark/>
          </w:tcPr>
          <w:p w14:paraId="74D9EA9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c>
          <w:tcPr>
            <w:tcW w:w="1410" w:type="dxa"/>
            <w:tcBorders>
              <w:top w:val="nil"/>
              <w:left w:val="nil"/>
              <w:bottom w:val="nil"/>
              <w:right w:val="nil"/>
            </w:tcBorders>
            <w:shd w:val="clear" w:color="auto" w:fill="auto"/>
            <w:noWrap/>
            <w:vAlign w:val="center"/>
            <w:hideMark/>
          </w:tcPr>
          <w:p w14:paraId="67095D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370" w:type="dxa"/>
            <w:tcBorders>
              <w:top w:val="nil"/>
              <w:left w:val="nil"/>
              <w:bottom w:val="nil"/>
              <w:right w:val="nil"/>
            </w:tcBorders>
            <w:shd w:val="clear" w:color="auto" w:fill="auto"/>
            <w:noWrap/>
            <w:vAlign w:val="center"/>
            <w:hideMark/>
          </w:tcPr>
          <w:p w14:paraId="6D58A00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r>
      <w:tr w:rsidR="00E25655" w:rsidRPr="00330E98" w14:paraId="197C0B63" w14:textId="77777777" w:rsidTr="00E25655">
        <w:trPr>
          <w:trHeight w:val="202"/>
        </w:trPr>
        <w:tc>
          <w:tcPr>
            <w:tcW w:w="2580" w:type="dxa"/>
            <w:tcBorders>
              <w:top w:val="nil"/>
              <w:left w:val="nil"/>
              <w:bottom w:val="nil"/>
              <w:right w:val="nil"/>
            </w:tcBorders>
            <w:shd w:val="clear" w:color="auto" w:fill="auto"/>
            <w:noWrap/>
            <w:vAlign w:val="bottom"/>
            <w:hideMark/>
          </w:tcPr>
          <w:p w14:paraId="08C7B715"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B8</w:t>
            </w:r>
          </w:p>
        </w:tc>
        <w:tc>
          <w:tcPr>
            <w:tcW w:w="1410" w:type="dxa"/>
            <w:tcBorders>
              <w:top w:val="nil"/>
              <w:left w:val="nil"/>
              <w:bottom w:val="nil"/>
              <w:right w:val="nil"/>
            </w:tcBorders>
            <w:shd w:val="clear" w:color="auto" w:fill="auto"/>
            <w:noWrap/>
            <w:vAlign w:val="center"/>
            <w:hideMark/>
          </w:tcPr>
          <w:p w14:paraId="70C757B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2019" w:type="dxa"/>
            <w:tcBorders>
              <w:top w:val="nil"/>
              <w:left w:val="nil"/>
              <w:bottom w:val="nil"/>
              <w:right w:val="nil"/>
            </w:tcBorders>
            <w:shd w:val="clear" w:color="auto" w:fill="auto"/>
            <w:noWrap/>
            <w:vAlign w:val="center"/>
            <w:hideMark/>
          </w:tcPr>
          <w:p w14:paraId="2A7C5B4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1410" w:type="dxa"/>
            <w:tcBorders>
              <w:top w:val="nil"/>
              <w:left w:val="nil"/>
              <w:bottom w:val="nil"/>
              <w:right w:val="nil"/>
            </w:tcBorders>
            <w:shd w:val="clear" w:color="auto" w:fill="auto"/>
            <w:noWrap/>
            <w:vAlign w:val="center"/>
            <w:hideMark/>
          </w:tcPr>
          <w:p w14:paraId="7FC65FF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2370" w:type="dxa"/>
            <w:tcBorders>
              <w:top w:val="nil"/>
              <w:left w:val="nil"/>
              <w:bottom w:val="nil"/>
              <w:right w:val="nil"/>
            </w:tcBorders>
            <w:shd w:val="clear" w:color="auto" w:fill="auto"/>
            <w:noWrap/>
            <w:vAlign w:val="center"/>
            <w:hideMark/>
          </w:tcPr>
          <w:p w14:paraId="785CC1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E25655" w:rsidRPr="00330E98" w14:paraId="592CAA04" w14:textId="77777777" w:rsidTr="00E25655">
        <w:trPr>
          <w:trHeight w:val="202"/>
        </w:trPr>
        <w:tc>
          <w:tcPr>
            <w:tcW w:w="2580" w:type="dxa"/>
            <w:tcBorders>
              <w:top w:val="nil"/>
              <w:left w:val="nil"/>
              <w:bottom w:val="nil"/>
              <w:right w:val="nil"/>
            </w:tcBorders>
            <w:shd w:val="clear" w:color="auto" w:fill="auto"/>
            <w:noWrap/>
            <w:vAlign w:val="bottom"/>
            <w:hideMark/>
          </w:tcPr>
          <w:p w14:paraId="46CD91B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B9</w:t>
            </w:r>
          </w:p>
        </w:tc>
        <w:tc>
          <w:tcPr>
            <w:tcW w:w="1410" w:type="dxa"/>
            <w:tcBorders>
              <w:top w:val="nil"/>
              <w:left w:val="nil"/>
              <w:bottom w:val="nil"/>
              <w:right w:val="nil"/>
            </w:tcBorders>
            <w:shd w:val="clear" w:color="auto" w:fill="auto"/>
            <w:noWrap/>
            <w:vAlign w:val="center"/>
            <w:hideMark/>
          </w:tcPr>
          <w:p w14:paraId="575C98A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2019" w:type="dxa"/>
            <w:tcBorders>
              <w:top w:val="nil"/>
              <w:left w:val="nil"/>
              <w:bottom w:val="nil"/>
              <w:right w:val="nil"/>
            </w:tcBorders>
            <w:shd w:val="clear" w:color="auto" w:fill="auto"/>
            <w:noWrap/>
            <w:vAlign w:val="center"/>
            <w:hideMark/>
          </w:tcPr>
          <w:p w14:paraId="165A650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24E306F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2370" w:type="dxa"/>
            <w:tcBorders>
              <w:top w:val="nil"/>
              <w:left w:val="nil"/>
              <w:bottom w:val="nil"/>
              <w:right w:val="nil"/>
            </w:tcBorders>
            <w:shd w:val="clear" w:color="auto" w:fill="auto"/>
            <w:noWrap/>
            <w:vAlign w:val="center"/>
            <w:hideMark/>
          </w:tcPr>
          <w:p w14:paraId="348E7B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E25655" w:rsidRPr="00330E98" w14:paraId="03AD4208" w14:textId="77777777" w:rsidTr="00E25655">
        <w:trPr>
          <w:trHeight w:val="202"/>
        </w:trPr>
        <w:tc>
          <w:tcPr>
            <w:tcW w:w="2580" w:type="dxa"/>
            <w:tcBorders>
              <w:top w:val="nil"/>
              <w:left w:val="nil"/>
              <w:bottom w:val="nil"/>
              <w:right w:val="nil"/>
            </w:tcBorders>
            <w:shd w:val="clear" w:color="auto" w:fill="auto"/>
            <w:noWrap/>
            <w:vAlign w:val="bottom"/>
            <w:hideMark/>
          </w:tcPr>
          <w:p w14:paraId="21833E7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B10</w:t>
            </w:r>
          </w:p>
        </w:tc>
        <w:tc>
          <w:tcPr>
            <w:tcW w:w="1410" w:type="dxa"/>
            <w:tcBorders>
              <w:top w:val="nil"/>
              <w:left w:val="nil"/>
              <w:bottom w:val="nil"/>
              <w:right w:val="nil"/>
            </w:tcBorders>
            <w:shd w:val="clear" w:color="auto" w:fill="auto"/>
            <w:noWrap/>
            <w:vAlign w:val="center"/>
            <w:hideMark/>
          </w:tcPr>
          <w:p w14:paraId="42FF002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2019" w:type="dxa"/>
            <w:tcBorders>
              <w:top w:val="nil"/>
              <w:left w:val="nil"/>
              <w:bottom w:val="nil"/>
              <w:right w:val="nil"/>
            </w:tcBorders>
            <w:shd w:val="clear" w:color="auto" w:fill="auto"/>
            <w:noWrap/>
            <w:vAlign w:val="center"/>
            <w:hideMark/>
          </w:tcPr>
          <w:p w14:paraId="4BB53A6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c>
          <w:tcPr>
            <w:tcW w:w="1410" w:type="dxa"/>
            <w:tcBorders>
              <w:top w:val="nil"/>
              <w:left w:val="nil"/>
              <w:bottom w:val="nil"/>
              <w:right w:val="nil"/>
            </w:tcBorders>
            <w:shd w:val="clear" w:color="auto" w:fill="auto"/>
            <w:noWrap/>
            <w:vAlign w:val="center"/>
            <w:hideMark/>
          </w:tcPr>
          <w:p w14:paraId="028F16C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0,67</w:t>
            </w:r>
          </w:p>
        </w:tc>
        <w:tc>
          <w:tcPr>
            <w:tcW w:w="2370" w:type="dxa"/>
            <w:tcBorders>
              <w:top w:val="nil"/>
              <w:left w:val="nil"/>
              <w:bottom w:val="nil"/>
              <w:right w:val="nil"/>
            </w:tcBorders>
            <w:shd w:val="clear" w:color="auto" w:fill="auto"/>
            <w:noWrap/>
            <w:vAlign w:val="center"/>
            <w:hideMark/>
          </w:tcPr>
          <w:p w14:paraId="466AA0F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0,47</w:t>
            </w:r>
          </w:p>
        </w:tc>
      </w:tr>
      <w:tr w:rsidR="00E25655" w:rsidRPr="00330E98" w14:paraId="6570E553" w14:textId="77777777" w:rsidTr="00E25655">
        <w:trPr>
          <w:trHeight w:val="202"/>
        </w:trPr>
        <w:tc>
          <w:tcPr>
            <w:tcW w:w="2580" w:type="dxa"/>
            <w:tcBorders>
              <w:top w:val="nil"/>
              <w:left w:val="nil"/>
              <w:bottom w:val="nil"/>
              <w:right w:val="nil"/>
            </w:tcBorders>
            <w:shd w:val="clear" w:color="auto" w:fill="auto"/>
            <w:noWrap/>
            <w:vAlign w:val="bottom"/>
            <w:hideMark/>
          </w:tcPr>
          <w:p w14:paraId="28CAD6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B11</w:t>
            </w:r>
          </w:p>
        </w:tc>
        <w:tc>
          <w:tcPr>
            <w:tcW w:w="1410" w:type="dxa"/>
            <w:tcBorders>
              <w:top w:val="nil"/>
              <w:left w:val="nil"/>
              <w:bottom w:val="nil"/>
              <w:right w:val="nil"/>
            </w:tcBorders>
            <w:shd w:val="clear" w:color="auto" w:fill="auto"/>
            <w:noWrap/>
            <w:vAlign w:val="center"/>
            <w:hideMark/>
          </w:tcPr>
          <w:p w14:paraId="089092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2019" w:type="dxa"/>
            <w:tcBorders>
              <w:top w:val="nil"/>
              <w:left w:val="nil"/>
              <w:bottom w:val="nil"/>
              <w:right w:val="nil"/>
            </w:tcBorders>
            <w:shd w:val="clear" w:color="auto" w:fill="auto"/>
            <w:noWrap/>
            <w:vAlign w:val="center"/>
            <w:hideMark/>
          </w:tcPr>
          <w:p w14:paraId="2D50105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c>
          <w:tcPr>
            <w:tcW w:w="1410" w:type="dxa"/>
            <w:tcBorders>
              <w:top w:val="nil"/>
              <w:left w:val="nil"/>
              <w:bottom w:val="nil"/>
              <w:right w:val="nil"/>
            </w:tcBorders>
            <w:shd w:val="clear" w:color="auto" w:fill="auto"/>
            <w:noWrap/>
            <w:vAlign w:val="center"/>
            <w:hideMark/>
          </w:tcPr>
          <w:p w14:paraId="7390828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2370" w:type="dxa"/>
            <w:tcBorders>
              <w:top w:val="nil"/>
              <w:left w:val="nil"/>
              <w:bottom w:val="nil"/>
              <w:right w:val="nil"/>
            </w:tcBorders>
            <w:shd w:val="clear" w:color="auto" w:fill="auto"/>
            <w:noWrap/>
            <w:vAlign w:val="center"/>
            <w:hideMark/>
          </w:tcPr>
          <w:p w14:paraId="09ED08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E25655" w:rsidRPr="00330E98" w14:paraId="0C9F7418" w14:textId="77777777" w:rsidTr="00E25655">
        <w:trPr>
          <w:trHeight w:val="202"/>
        </w:trPr>
        <w:tc>
          <w:tcPr>
            <w:tcW w:w="2580" w:type="dxa"/>
            <w:tcBorders>
              <w:top w:val="nil"/>
              <w:left w:val="nil"/>
              <w:bottom w:val="nil"/>
              <w:right w:val="nil"/>
            </w:tcBorders>
            <w:shd w:val="clear" w:color="auto" w:fill="auto"/>
            <w:noWrap/>
            <w:vAlign w:val="bottom"/>
            <w:hideMark/>
          </w:tcPr>
          <w:p w14:paraId="371A7D0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B12</w:t>
            </w:r>
          </w:p>
        </w:tc>
        <w:tc>
          <w:tcPr>
            <w:tcW w:w="1410" w:type="dxa"/>
            <w:tcBorders>
              <w:top w:val="nil"/>
              <w:left w:val="nil"/>
              <w:bottom w:val="nil"/>
              <w:right w:val="nil"/>
            </w:tcBorders>
            <w:shd w:val="clear" w:color="auto" w:fill="auto"/>
            <w:noWrap/>
            <w:vAlign w:val="center"/>
            <w:hideMark/>
          </w:tcPr>
          <w:p w14:paraId="0E3AD07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0,83</w:t>
            </w:r>
          </w:p>
        </w:tc>
        <w:tc>
          <w:tcPr>
            <w:tcW w:w="2019" w:type="dxa"/>
            <w:tcBorders>
              <w:top w:val="nil"/>
              <w:left w:val="nil"/>
              <w:bottom w:val="nil"/>
              <w:right w:val="nil"/>
            </w:tcBorders>
            <w:shd w:val="clear" w:color="auto" w:fill="auto"/>
            <w:noWrap/>
            <w:vAlign w:val="center"/>
            <w:hideMark/>
          </w:tcPr>
          <w:p w14:paraId="015BCF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c>
          <w:tcPr>
            <w:tcW w:w="1410" w:type="dxa"/>
            <w:tcBorders>
              <w:top w:val="nil"/>
              <w:left w:val="nil"/>
              <w:bottom w:val="nil"/>
              <w:right w:val="nil"/>
            </w:tcBorders>
            <w:shd w:val="clear" w:color="auto" w:fill="auto"/>
            <w:noWrap/>
            <w:vAlign w:val="center"/>
            <w:hideMark/>
          </w:tcPr>
          <w:p w14:paraId="3A2E880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2370" w:type="dxa"/>
            <w:tcBorders>
              <w:top w:val="nil"/>
              <w:left w:val="nil"/>
              <w:bottom w:val="nil"/>
              <w:right w:val="nil"/>
            </w:tcBorders>
            <w:shd w:val="clear" w:color="auto" w:fill="auto"/>
            <w:noWrap/>
            <w:vAlign w:val="center"/>
            <w:hideMark/>
          </w:tcPr>
          <w:p w14:paraId="2625A10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0,39</w:t>
            </w:r>
          </w:p>
        </w:tc>
      </w:tr>
      <w:tr w:rsidR="00E25655" w:rsidRPr="00330E98" w14:paraId="59267F00" w14:textId="77777777" w:rsidTr="00E25655">
        <w:trPr>
          <w:trHeight w:val="202"/>
        </w:trPr>
        <w:tc>
          <w:tcPr>
            <w:tcW w:w="2580" w:type="dxa"/>
            <w:tcBorders>
              <w:top w:val="nil"/>
              <w:left w:val="nil"/>
              <w:bottom w:val="nil"/>
              <w:right w:val="nil"/>
            </w:tcBorders>
            <w:shd w:val="clear" w:color="auto" w:fill="auto"/>
            <w:noWrap/>
            <w:vAlign w:val="bottom"/>
            <w:hideMark/>
          </w:tcPr>
          <w:p w14:paraId="5C357B6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B13*</w:t>
            </w:r>
          </w:p>
        </w:tc>
        <w:tc>
          <w:tcPr>
            <w:tcW w:w="1410" w:type="dxa"/>
            <w:tcBorders>
              <w:top w:val="nil"/>
              <w:left w:val="nil"/>
              <w:bottom w:val="nil"/>
              <w:right w:val="nil"/>
            </w:tcBorders>
            <w:shd w:val="clear" w:color="auto" w:fill="auto"/>
            <w:noWrap/>
            <w:vAlign w:val="center"/>
            <w:hideMark/>
          </w:tcPr>
          <w:p w14:paraId="0ACD2C71"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2019" w:type="dxa"/>
            <w:tcBorders>
              <w:top w:val="nil"/>
              <w:left w:val="nil"/>
              <w:bottom w:val="nil"/>
              <w:right w:val="nil"/>
            </w:tcBorders>
            <w:shd w:val="clear" w:color="auto" w:fill="auto"/>
            <w:noWrap/>
            <w:vAlign w:val="center"/>
            <w:hideMark/>
          </w:tcPr>
          <w:p w14:paraId="7C2E99B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1410" w:type="dxa"/>
            <w:tcBorders>
              <w:top w:val="nil"/>
              <w:left w:val="nil"/>
              <w:bottom w:val="nil"/>
              <w:right w:val="nil"/>
            </w:tcBorders>
            <w:shd w:val="clear" w:color="auto" w:fill="auto"/>
            <w:noWrap/>
            <w:vAlign w:val="center"/>
            <w:hideMark/>
          </w:tcPr>
          <w:p w14:paraId="22CC7AF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2370" w:type="dxa"/>
            <w:tcBorders>
              <w:top w:val="nil"/>
              <w:left w:val="nil"/>
              <w:bottom w:val="nil"/>
              <w:right w:val="nil"/>
            </w:tcBorders>
            <w:shd w:val="clear" w:color="auto" w:fill="auto"/>
            <w:noWrap/>
            <w:vAlign w:val="center"/>
            <w:hideMark/>
          </w:tcPr>
          <w:p w14:paraId="1997370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0,50</w:t>
            </w:r>
          </w:p>
        </w:tc>
      </w:tr>
      <w:tr w:rsidR="00E25655" w:rsidRPr="00330E98" w14:paraId="623B2003" w14:textId="77777777" w:rsidTr="00E25655">
        <w:trPr>
          <w:trHeight w:val="202"/>
        </w:trPr>
        <w:tc>
          <w:tcPr>
            <w:tcW w:w="2580" w:type="dxa"/>
            <w:tcBorders>
              <w:top w:val="nil"/>
              <w:left w:val="nil"/>
              <w:bottom w:val="nil"/>
              <w:right w:val="nil"/>
            </w:tcBorders>
            <w:shd w:val="clear" w:color="auto" w:fill="auto"/>
            <w:noWrap/>
            <w:vAlign w:val="bottom"/>
            <w:hideMark/>
          </w:tcPr>
          <w:p w14:paraId="34E3081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B14*</w:t>
            </w:r>
          </w:p>
        </w:tc>
        <w:tc>
          <w:tcPr>
            <w:tcW w:w="1410" w:type="dxa"/>
            <w:tcBorders>
              <w:top w:val="nil"/>
              <w:left w:val="nil"/>
              <w:bottom w:val="nil"/>
              <w:right w:val="nil"/>
            </w:tcBorders>
            <w:shd w:val="clear" w:color="auto" w:fill="auto"/>
            <w:noWrap/>
            <w:vAlign w:val="center"/>
            <w:hideMark/>
          </w:tcPr>
          <w:p w14:paraId="04B9C262"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2019" w:type="dxa"/>
            <w:tcBorders>
              <w:top w:val="nil"/>
              <w:left w:val="nil"/>
              <w:bottom w:val="nil"/>
              <w:right w:val="nil"/>
            </w:tcBorders>
            <w:shd w:val="clear" w:color="auto" w:fill="auto"/>
            <w:noWrap/>
            <w:vAlign w:val="center"/>
            <w:hideMark/>
          </w:tcPr>
          <w:p w14:paraId="6562D84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1410" w:type="dxa"/>
            <w:tcBorders>
              <w:top w:val="nil"/>
              <w:left w:val="nil"/>
              <w:bottom w:val="nil"/>
              <w:right w:val="nil"/>
            </w:tcBorders>
            <w:shd w:val="clear" w:color="auto" w:fill="auto"/>
            <w:noWrap/>
            <w:vAlign w:val="center"/>
            <w:hideMark/>
          </w:tcPr>
          <w:p w14:paraId="1C10223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370" w:type="dxa"/>
            <w:tcBorders>
              <w:top w:val="nil"/>
              <w:left w:val="nil"/>
              <w:bottom w:val="nil"/>
              <w:right w:val="nil"/>
            </w:tcBorders>
            <w:shd w:val="clear" w:color="auto" w:fill="auto"/>
            <w:noWrap/>
            <w:vAlign w:val="center"/>
            <w:hideMark/>
          </w:tcPr>
          <w:p w14:paraId="31FD6C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E25655" w:rsidRPr="00330E98" w14:paraId="2E910904" w14:textId="77777777" w:rsidTr="00E25655">
        <w:trPr>
          <w:trHeight w:val="145"/>
        </w:trPr>
        <w:tc>
          <w:tcPr>
            <w:tcW w:w="2580" w:type="dxa"/>
            <w:tcBorders>
              <w:top w:val="nil"/>
              <w:left w:val="nil"/>
              <w:bottom w:val="nil"/>
              <w:right w:val="nil"/>
            </w:tcBorders>
            <w:shd w:val="clear" w:color="auto" w:fill="auto"/>
            <w:noWrap/>
            <w:vAlign w:val="bottom"/>
            <w:hideMark/>
          </w:tcPr>
          <w:p w14:paraId="1148006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10" w:type="dxa"/>
            <w:tcBorders>
              <w:top w:val="nil"/>
              <w:left w:val="nil"/>
              <w:bottom w:val="nil"/>
              <w:right w:val="nil"/>
            </w:tcBorders>
            <w:shd w:val="clear" w:color="auto" w:fill="auto"/>
            <w:noWrap/>
            <w:vAlign w:val="center"/>
            <w:hideMark/>
          </w:tcPr>
          <w:p w14:paraId="12449683" w14:textId="4C75D75D"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019" w:type="dxa"/>
            <w:tcBorders>
              <w:top w:val="nil"/>
              <w:left w:val="nil"/>
              <w:bottom w:val="nil"/>
              <w:right w:val="nil"/>
            </w:tcBorders>
            <w:shd w:val="clear" w:color="auto" w:fill="auto"/>
            <w:noWrap/>
            <w:vAlign w:val="center"/>
            <w:hideMark/>
          </w:tcPr>
          <w:p w14:paraId="6C4ED550" w14:textId="3ADFDD0B"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410" w:type="dxa"/>
            <w:tcBorders>
              <w:top w:val="nil"/>
              <w:left w:val="nil"/>
              <w:bottom w:val="nil"/>
              <w:right w:val="nil"/>
            </w:tcBorders>
            <w:shd w:val="clear" w:color="auto" w:fill="auto"/>
            <w:noWrap/>
            <w:vAlign w:val="center"/>
            <w:hideMark/>
          </w:tcPr>
          <w:p w14:paraId="275A40F8" w14:textId="09938612"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0,68</w:t>
            </w:r>
          </w:p>
        </w:tc>
        <w:tc>
          <w:tcPr>
            <w:tcW w:w="2370" w:type="dxa"/>
            <w:tcBorders>
              <w:top w:val="nil"/>
              <w:left w:val="nil"/>
              <w:bottom w:val="nil"/>
              <w:right w:val="nil"/>
            </w:tcBorders>
            <w:shd w:val="clear" w:color="auto" w:fill="auto"/>
            <w:noWrap/>
            <w:vAlign w:val="center"/>
            <w:hideMark/>
          </w:tcPr>
          <w:p w14:paraId="4C7B3AF1" w14:textId="73E4F2C9"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E25655" w:rsidRPr="00330E98" w14:paraId="587FC833" w14:textId="77777777" w:rsidTr="00E25655">
        <w:trPr>
          <w:trHeight w:val="202"/>
        </w:trPr>
        <w:tc>
          <w:tcPr>
            <w:tcW w:w="6010" w:type="dxa"/>
            <w:gridSpan w:val="3"/>
            <w:tcBorders>
              <w:top w:val="nil"/>
              <w:left w:val="nil"/>
              <w:bottom w:val="nil"/>
              <w:right w:val="nil"/>
            </w:tcBorders>
            <w:shd w:val="clear" w:color="auto" w:fill="auto"/>
            <w:noWrap/>
            <w:vAlign w:val="bottom"/>
            <w:hideMark/>
          </w:tcPr>
          <w:p w14:paraId="0D13B3A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 xml:space="preserve">Mat lykilhæfni menntunar </w:t>
            </w:r>
          </w:p>
          <w:p w14:paraId="47DFAEF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í aðalnámsskrá</w:t>
            </w:r>
          </w:p>
        </w:tc>
        <w:tc>
          <w:tcPr>
            <w:tcW w:w="1410" w:type="dxa"/>
            <w:tcBorders>
              <w:top w:val="nil"/>
              <w:left w:val="nil"/>
              <w:bottom w:val="nil"/>
              <w:right w:val="nil"/>
            </w:tcBorders>
            <w:shd w:val="clear" w:color="auto" w:fill="auto"/>
            <w:noWrap/>
            <w:vAlign w:val="bottom"/>
            <w:hideMark/>
          </w:tcPr>
          <w:p w14:paraId="6B46F98A" w14:textId="77777777" w:rsidR="00832D68" w:rsidRPr="00330E98" w:rsidRDefault="00832D68" w:rsidP="00741655">
            <w:pPr>
              <w:spacing w:after="0" w:line="240" w:lineRule="auto"/>
              <w:rPr>
                <w:rFonts w:ascii="Times New Roman" w:eastAsia="Times New Roman" w:hAnsi="Times New Roman" w:cs="Times New Roman"/>
                <w:sz w:val="20"/>
                <w:szCs w:val="20"/>
              </w:rPr>
            </w:pPr>
          </w:p>
        </w:tc>
        <w:tc>
          <w:tcPr>
            <w:tcW w:w="2370" w:type="dxa"/>
            <w:tcBorders>
              <w:top w:val="nil"/>
              <w:left w:val="nil"/>
              <w:bottom w:val="nil"/>
              <w:right w:val="nil"/>
            </w:tcBorders>
            <w:shd w:val="clear" w:color="auto" w:fill="auto"/>
            <w:noWrap/>
            <w:vAlign w:val="bottom"/>
            <w:hideMark/>
          </w:tcPr>
          <w:p w14:paraId="1CE0007F" w14:textId="77777777" w:rsidR="00832D68" w:rsidRPr="00330E98" w:rsidRDefault="00832D68" w:rsidP="00741655">
            <w:pPr>
              <w:spacing w:after="0" w:line="240" w:lineRule="auto"/>
              <w:rPr>
                <w:rFonts w:ascii="Times New Roman" w:eastAsia="Times New Roman" w:hAnsi="Times New Roman" w:cs="Times New Roman"/>
                <w:sz w:val="20"/>
                <w:szCs w:val="20"/>
              </w:rPr>
            </w:pPr>
          </w:p>
        </w:tc>
      </w:tr>
      <w:tr w:rsidR="00E25655" w:rsidRPr="00330E98" w14:paraId="72EB0486" w14:textId="77777777" w:rsidTr="00E25655">
        <w:trPr>
          <w:trHeight w:val="202"/>
        </w:trPr>
        <w:tc>
          <w:tcPr>
            <w:tcW w:w="2580" w:type="dxa"/>
            <w:tcBorders>
              <w:top w:val="nil"/>
              <w:left w:val="nil"/>
              <w:bottom w:val="nil"/>
              <w:right w:val="nil"/>
            </w:tcBorders>
            <w:shd w:val="clear" w:color="auto" w:fill="auto"/>
            <w:noWrap/>
            <w:vAlign w:val="bottom"/>
            <w:hideMark/>
          </w:tcPr>
          <w:p w14:paraId="393031F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C1</w:t>
            </w:r>
          </w:p>
        </w:tc>
        <w:tc>
          <w:tcPr>
            <w:tcW w:w="1410" w:type="dxa"/>
            <w:tcBorders>
              <w:top w:val="nil"/>
              <w:left w:val="nil"/>
              <w:bottom w:val="nil"/>
              <w:right w:val="nil"/>
            </w:tcBorders>
            <w:shd w:val="clear" w:color="auto" w:fill="auto"/>
            <w:noWrap/>
            <w:vAlign w:val="center"/>
            <w:hideMark/>
          </w:tcPr>
          <w:p w14:paraId="08FA41C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2019" w:type="dxa"/>
            <w:tcBorders>
              <w:top w:val="nil"/>
              <w:left w:val="nil"/>
              <w:bottom w:val="nil"/>
              <w:right w:val="nil"/>
            </w:tcBorders>
            <w:shd w:val="clear" w:color="auto" w:fill="auto"/>
            <w:noWrap/>
            <w:vAlign w:val="center"/>
            <w:hideMark/>
          </w:tcPr>
          <w:p w14:paraId="03BA2FB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0,35</w:t>
            </w:r>
          </w:p>
        </w:tc>
        <w:tc>
          <w:tcPr>
            <w:tcW w:w="1410" w:type="dxa"/>
            <w:tcBorders>
              <w:top w:val="nil"/>
              <w:left w:val="nil"/>
              <w:bottom w:val="nil"/>
              <w:right w:val="nil"/>
            </w:tcBorders>
            <w:shd w:val="clear" w:color="auto" w:fill="auto"/>
            <w:noWrap/>
            <w:vAlign w:val="center"/>
            <w:hideMark/>
          </w:tcPr>
          <w:p w14:paraId="18C5FAD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0,79</w:t>
            </w:r>
          </w:p>
        </w:tc>
        <w:tc>
          <w:tcPr>
            <w:tcW w:w="2370" w:type="dxa"/>
            <w:tcBorders>
              <w:top w:val="nil"/>
              <w:left w:val="nil"/>
              <w:bottom w:val="nil"/>
              <w:right w:val="nil"/>
            </w:tcBorders>
            <w:shd w:val="clear" w:color="auto" w:fill="auto"/>
            <w:noWrap/>
            <w:vAlign w:val="center"/>
            <w:hideMark/>
          </w:tcPr>
          <w:p w14:paraId="7E35D9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r>
      <w:tr w:rsidR="00E25655" w:rsidRPr="00330E98" w14:paraId="7E706F41" w14:textId="77777777" w:rsidTr="00E25655">
        <w:trPr>
          <w:trHeight w:val="202"/>
        </w:trPr>
        <w:tc>
          <w:tcPr>
            <w:tcW w:w="2580" w:type="dxa"/>
            <w:tcBorders>
              <w:top w:val="nil"/>
              <w:left w:val="nil"/>
              <w:bottom w:val="nil"/>
              <w:right w:val="nil"/>
            </w:tcBorders>
            <w:shd w:val="clear" w:color="auto" w:fill="auto"/>
            <w:noWrap/>
            <w:vAlign w:val="bottom"/>
            <w:hideMark/>
          </w:tcPr>
          <w:p w14:paraId="3D197F71"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C2</w:t>
            </w:r>
          </w:p>
        </w:tc>
        <w:tc>
          <w:tcPr>
            <w:tcW w:w="1410" w:type="dxa"/>
            <w:tcBorders>
              <w:top w:val="nil"/>
              <w:left w:val="nil"/>
              <w:bottom w:val="nil"/>
              <w:right w:val="nil"/>
            </w:tcBorders>
            <w:shd w:val="clear" w:color="auto" w:fill="auto"/>
            <w:noWrap/>
            <w:vAlign w:val="center"/>
            <w:hideMark/>
          </w:tcPr>
          <w:p w14:paraId="163AE8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019" w:type="dxa"/>
            <w:tcBorders>
              <w:top w:val="nil"/>
              <w:left w:val="nil"/>
              <w:bottom w:val="nil"/>
              <w:right w:val="nil"/>
            </w:tcBorders>
            <w:shd w:val="clear" w:color="auto" w:fill="auto"/>
            <w:noWrap/>
            <w:vAlign w:val="center"/>
            <w:hideMark/>
          </w:tcPr>
          <w:p w14:paraId="6CE8A1F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339A68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0,87</w:t>
            </w:r>
          </w:p>
        </w:tc>
        <w:tc>
          <w:tcPr>
            <w:tcW w:w="2370" w:type="dxa"/>
            <w:tcBorders>
              <w:top w:val="nil"/>
              <w:left w:val="nil"/>
              <w:bottom w:val="nil"/>
              <w:right w:val="nil"/>
            </w:tcBorders>
            <w:shd w:val="clear" w:color="auto" w:fill="auto"/>
            <w:noWrap/>
            <w:vAlign w:val="center"/>
            <w:hideMark/>
          </w:tcPr>
          <w:p w14:paraId="45A24CF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E25655" w:rsidRPr="00330E98" w14:paraId="1DC09957" w14:textId="77777777" w:rsidTr="00E25655">
        <w:trPr>
          <w:trHeight w:val="202"/>
        </w:trPr>
        <w:tc>
          <w:tcPr>
            <w:tcW w:w="2580" w:type="dxa"/>
            <w:tcBorders>
              <w:top w:val="nil"/>
              <w:left w:val="nil"/>
              <w:bottom w:val="nil"/>
              <w:right w:val="nil"/>
            </w:tcBorders>
            <w:shd w:val="clear" w:color="auto" w:fill="auto"/>
            <w:noWrap/>
            <w:vAlign w:val="bottom"/>
            <w:hideMark/>
          </w:tcPr>
          <w:p w14:paraId="3A691FA7"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C3</w:t>
            </w:r>
          </w:p>
        </w:tc>
        <w:tc>
          <w:tcPr>
            <w:tcW w:w="1410" w:type="dxa"/>
            <w:tcBorders>
              <w:top w:val="nil"/>
              <w:left w:val="nil"/>
              <w:bottom w:val="nil"/>
              <w:right w:val="nil"/>
            </w:tcBorders>
            <w:shd w:val="clear" w:color="auto" w:fill="auto"/>
            <w:noWrap/>
            <w:vAlign w:val="center"/>
            <w:hideMark/>
          </w:tcPr>
          <w:p w14:paraId="6DF01A10"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019" w:type="dxa"/>
            <w:tcBorders>
              <w:top w:val="nil"/>
              <w:left w:val="nil"/>
              <w:bottom w:val="nil"/>
              <w:right w:val="nil"/>
            </w:tcBorders>
            <w:shd w:val="clear" w:color="auto" w:fill="auto"/>
            <w:noWrap/>
            <w:vAlign w:val="center"/>
            <w:hideMark/>
          </w:tcPr>
          <w:p w14:paraId="2F24D4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1410" w:type="dxa"/>
            <w:tcBorders>
              <w:top w:val="nil"/>
              <w:left w:val="nil"/>
              <w:bottom w:val="nil"/>
              <w:right w:val="nil"/>
            </w:tcBorders>
            <w:shd w:val="clear" w:color="auto" w:fill="auto"/>
            <w:noWrap/>
            <w:vAlign w:val="center"/>
            <w:hideMark/>
          </w:tcPr>
          <w:p w14:paraId="32ED49B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0,69</w:t>
            </w:r>
          </w:p>
        </w:tc>
        <w:tc>
          <w:tcPr>
            <w:tcW w:w="2370" w:type="dxa"/>
            <w:tcBorders>
              <w:top w:val="nil"/>
              <w:left w:val="nil"/>
              <w:bottom w:val="nil"/>
              <w:right w:val="nil"/>
            </w:tcBorders>
            <w:shd w:val="clear" w:color="auto" w:fill="auto"/>
            <w:noWrap/>
            <w:vAlign w:val="center"/>
            <w:hideMark/>
          </w:tcPr>
          <w:p w14:paraId="5432039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E25655" w:rsidRPr="00330E98" w14:paraId="741C258B" w14:textId="77777777" w:rsidTr="00E25655">
        <w:trPr>
          <w:trHeight w:val="202"/>
        </w:trPr>
        <w:tc>
          <w:tcPr>
            <w:tcW w:w="2580" w:type="dxa"/>
            <w:tcBorders>
              <w:top w:val="nil"/>
              <w:left w:val="nil"/>
              <w:bottom w:val="nil"/>
              <w:right w:val="nil"/>
            </w:tcBorders>
            <w:shd w:val="clear" w:color="auto" w:fill="auto"/>
            <w:noWrap/>
            <w:vAlign w:val="bottom"/>
            <w:hideMark/>
          </w:tcPr>
          <w:p w14:paraId="00C75E2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C4</w:t>
            </w:r>
          </w:p>
        </w:tc>
        <w:tc>
          <w:tcPr>
            <w:tcW w:w="1410" w:type="dxa"/>
            <w:tcBorders>
              <w:top w:val="nil"/>
              <w:left w:val="nil"/>
              <w:bottom w:val="nil"/>
              <w:right w:val="nil"/>
            </w:tcBorders>
            <w:shd w:val="clear" w:color="auto" w:fill="auto"/>
            <w:noWrap/>
            <w:vAlign w:val="center"/>
            <w:hideMark/>
          </w:tcPr>
          <w:p w14:paraId="7B738C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0,76</w:t>
            </w:r>
          </w:p>
        </w:tc>
        <w:tc>
          <w:tcPr>
            <w:tcW w:w="2019" w:type="dxa"/>
            <w:tcBorders>
              <w:top w:val="nil"/>
              <w:left w:val="nil"/>
              <w:bottom w:val="nil"/>
              <w:right w:val="nil"/>
            </w:tcBorders>
            <w:shd w:val="clear" w:color="auto" w:fill="auto"/>
            <w:noWrap/>
            <w:vAlign w:val="center"/>
            <w:hideMark/>
          </w:tcPr>
          <w:p w14:paraId="1AE118C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c>
          <w:tcPr>
            <w:tcW w:w="1410" w:type="dxa"/>
            <w:tcBorders>
              <w:top w:val="nil"/>
              <w:left w:val="nil"/>
              <w:bottom w:val="nil"/>
              <w:right w:val="nil"/>
            </w:tcBorders>
            <w:shd w:val="clear" w:color="auto" w:fill="auto"/>
            <w:noWrap/>
            <w:vAlign w:val="center"/>
            <w:hideMark/>
          </w:tcPr>
          <w:p w14:paraId="487FBA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0,75</w:t>
            </w:r>
          </w:p>
        </w:tc>
        <w:tc>
          <w:tcPr>
            <w:tcW w:w="2370" w:type="dxa"/>
            <w:tcBorders>
              <w:top w:val="nil"/>
              <w:left w:val="nil"/>
              <w:bottom w:val="nil"/>
              <w:right w:val="nil"/>
            </w:tcBorders>
            <w:shd w:val="clear" w:color="auto" w:fill="auto"/>
            <w:noWrap/>
            <w:vAlign w:val="center"/>
            <w:hideMark/>
          </w:tcPr>
          <w:p w14:paraId="6716E3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r>
      <w:tr w:rsidR="00E25655" w:rsidRPr="00330E98" w14:paraId="20D2B2EB" w14:textId="77777777" w:rsidTr="00E25655">
        <w:trPr>
          <w:trHeight w:val="202"/>
        </w:trPr>
        <w:tc>
          <w:tcPr>
            <w:tcW w:w="2580" w:type="dxa"/>
            <w:tcBorders>
              <w:top w:val="nil"/>
              <w:left w:val="nil"/>
              <w:bottom w:val="nil"/>
              <w:right w:val="nil"/>
            </w:tcBorders>
            <w:shd w:val="clear" w:color="auto" w:fill="auto"/>
            <w:noWrap/>
            <w:vAlign w:val="bottom"/>
          </w:tcPr>
          <w:p w14:paraId="73E720A8" w14:textId="4C0A1A12" w:rsidR="00005695" w:rsidRPr="00330E98" w:rsidRDefault="00005695" w:rsidP="007416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B6</w:t>
            </w:r>
          </w:p>
        </w:tc>
        <w:tc>
          <w:tcPr>
            <w:tcW w:w="1410" w:type="dxa"/>
            <w:tcBorders>
              <w:top w:val="nil"/>
              <w:left w:val="nil"/>
              <w:bottom w:val="nil"/>
              <w:right w:val="nil"/>
            </w:tcBorders>
            <w:shd w:val="clear" w:color="auto" w:fill="auto"/>
            <w:noWrap/>
            <w:vAlign w:val="center"/>
          </w:tcPr>
          <w:p w14:paraId="04DCC286" w14:textId="327F5CAD"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2019" w:type="dxa"/>
            <w:tcBorders>
              <w:top w:val="nil"/>
              <w:left w:val="nil"/>
              <w:bottom w:val="nil"/>
              <w:right w:val="nil"/>
            </w:tcBorders>
            <w:shd w:val="clear" w:color="auto" w:fill="auto"/>
            <w:noWrap/>
            <w:vAlign w:val="center"/>
          </w:tcPr>
          <w:p w14:paraId="241F3AF7" w14:textId="1E2C7239"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1410" w:type="dxa"/>
            <w:tcBorders>
              <w:top w:val="nil"/>
              <w:left w:val="nil"/>
              <w:bottom w:val="nil"/>
              <w:right w:val="nil"/>
            </w:tcBorders>
            <w:shd w:val="clear" w:color="auto" w:fill="auto"/>
            <w:noWrap/>
            <w:vAlign w:val="center"/>
          </w:tcPr>
          <w:p w14:paraId="5D25D69E" w14:textId="605DB6E5"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2370" w:type="dxa"/>
            <w:tcBorders>
              <w:top w:val="nil"/>
              <w:left w:val="nil"/>
              <w:bottom w:val="nil"/>
              <w:right w:val="nil"/>
            </w:tcBorders>
            <w:shd w:val="clear" w:color="auto" w:fill="auto"/>
            <w:noWrap/>
            <w:vAlign w:val="center"/>
          </w:tcPr>
          <w:p w14:paraId="0FA750C8" w14:textId="234EA731"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E25655" w:rsidRPr="00330E98" w14:paraId="7560E088" w14:textId="77777777" w:rsidTr="00E25655">
        <w:trPr>
          <w:trHeight w:val="202"/>
        </w:trPr>
        <w:tc>
          <w:tcPr>
            <w:tcW w:w="2580" w:type="dxa"/>
            <w:tcBorders>
              <w:top w:val="nil"/>
              <w:left w:val="nil"/>
              <w:bottom w:val="single" w:sz="4" w:space="0" w:color="000000"/>
              <w:right w:val="nil"/>
            </w:tcBorders>
            <w:shd w:val="clear" w:color="auto" w:fill="auto"/>
            <w:noWrap/>
            <w:vAlign w:val="bottom"/>
            <w:hideMark/>
          </w:tcPr>
          <w:p w14:paraId="76D9346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10" w:type="dxa"/>
            <w:tcBorders>
              <w:top w:val="nil"/>
              <w:left w:val="nil"/>
              <w:bottom w:val="single" w:sz="4" w:space="0" w:color="000000"/>
              <w:right w:val="nil"/>
            </w:tcBorders>
            <w:shd w:val="clear" w:color="auto" w:fill="auto"/>
            <w:noWrap/>
            <w:vAlign w:val="center"/>
            <w:hideMark/>
          </w:tcPr>
          <w:p w14:paraId="05BBB394" w14:textId="31F59C4D"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w:t>
            </w:r>
            <w:r w:rsidR="00005695">
              <w:rPr>
                <w:rFonts w:ascii="Times New Roman" w:eastAsia="Times New Roman" w:hAnsi="Times New Roman" w:cs="Times New Roman"/>
                <w:sz w:val="20"/>
                <w:szCs w:val="20"/>
              </w:rPr>
              <w:t>94</w:t>
            </w:r>
          </w:p>
        </w:tc>
        <w:tc>
          <w:tcPr>
            <w:tcW w:w="2019" w:type="dxa"/>
            <w:tcBorders>
              <w:top w:val="nil"/>
              <w:left w:val="nil"/>
              <w:bottom w:val="single" w:sz="4" w:space="0" w:color="000000"/>
              <w:right w:val="nil"/>
            </w:tcBorders>
            <w:shd w:val="clear" w:color="auto" w:fill="auto"/>
            <w:noWrap/>
            <w:vAlign w:val="center"/>
            <w:hideMark/>
          </w:tcPr>
          <w:p w14:paraId="0CE4E0C1" w14:textId="30D05E23"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51</w:t>
            </w:r>
          </w:p>
        </w:tc>
        <w:tc>
          <w:tcPr>
            <w:tcW w:w="1410" w:type="dxa"/>
            <w:tcBorders>
              <w:top w:val="nil"/>
              <w:left w:val="nil"/>
              <w:bottom w:val="single" w:sz="4" w:space="0" w:color="000000"/>
              <w:right w:val="nil"/>
            </w:tcBorders>
            <w:shd w:val="clear" w:color="auto" w:fill="auto"/>
            <w:noWrap/>
            <w:vAlign w:val="center"/>
            <w:hideMark/>
          </w:tcPr>
          <w:p w14:paraId="438EF121" w14:textId="36EB5B66"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w:t>
            </w:r>
            <w:r w:rsidR="00005695">
              <w:rPr>
                <w:rFonts w:ascii="Times New Roman" w:eastAsia="Times New Roman" w:hAnsi="Times New Roman" w:cs="Times New Roman"/>
                <w:sz w:val="20"/>
                <w:szCs w:val="20"/>
              </w:rPr>
              <w:t>72</w:t>
            </w:r>
          </w:p>
        </w:tc>
        <w:tc>
          <w:tcPr>
            <w:tcW w:w="2370" w:type="dxa"/>
            <w:tcBorders>
              <w:top w:val="nil"/>
              <w:left w:val="nil"/>
              <w:bottom w:val="single" w:sz="4" w:space="0" w:color="000000"/>
              <w:right w:val="nil"/>
            </w:tcBorders>
            <w:shd w:val="clear" w:color="auto" w:fill="auto"/>
            <w:noWrap/>
            <w:vAlign w:val="center"/>
            <w:hideMark/>
          </w:tcPr>
          <w:p w14:paraId="5DC54E7C" w14:textId="450C4EE3"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63</w:t>
            </w:r>
          </w:p>
        </w:tc>
      </w:tr>
      <w:tr w:rsidR="00E25655" w:rsidRPr="00330E98" w14:paraId="5FB782C7" w14:textId="77777777" w:rsidTr="00E25655">
        <w:trPr>
          <w:trHeight w:val="202"/>
        </w:trPr>
        <w:tc>
          <w:tcPr>
            <w:tcW w:w="2580" w:type="dxa"/>
            <w:tcBorders>
              <w:top w:val="nil"/>
              <w:left w:val="nil"/>
              <w:bottom w:val="single" w:sz="4" w:space="0" w:color="000000"/>
              <w:right w:val="nil"/>
            </w:tcBorders>
            <w:shd w:val="clear" w:color="auto" w:fill="auto"/>
            <w:noWrap/>
            <w:vAlign w:val="bottom"/>
          </w:tcPr>
          <w:p w14:paraId="2092BA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Heildarskor</w:t>
            </w:r>
          </w:p>
        </w:tc>
        <w:tc>
          <w:tcPr>
            <w:tcW w:w="1410" w:type="dxa"/>
            <w:tcBorders>
              <w:top w:val="nil"/>
              <w:left w:val="nil"/>
              <w:bottom w:val="single" w:sz="4" w:space="0" w:color="000000"/>
              <w:right w:val="nil"/>
            </w:tcBorders>
            <w:shd w:val="clear" w:color="auto" w:fill="auto"/>
            <w:noWrap/>
            <w:vAlign w:val="center"/>
          </w:tcPr>
          <w:p w14:paraId="38065BD6" w14:textId="50C94C56"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13,24</w:t>
            </w:r>
          </w:p>
        </w:tc>
        <w:tc>
          <w:tcPr>
            <w:tcW w:w="2019" w:type="dxa"/>
            <w:tcBorders>
              <w:top w:val="nil"/>
              <w:left w:val="nil"/>
              <w:bottom w:val="single" w:sz="4" w:space="0" w:color="000000"/>
              <w:right w:val="nil"/>
            </w:tcBorders>
            <w:shd w:val="clear" w:color="auto" w:fill="auto"/>
            <w:noWrap/>
            <w:vAlign w:val="center"/>
          </w:tcPr>
          <w:p w14:paraId="66FDE6B9" w14:textId="6AE1B5D0"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c>
          <w:tcPr>
            <w:tcW w:w="1410" w:type="dxa"/>
            <w:tcBorders>
              <w:top w:val="nil"/>
              <w:left w:val="nil"/>
              <w:bottom w:val="single" w:sz="4" w:space="0" w:color="000000"/>
              <w:right w:val="nil"/>
            </w:tcBorders>
            <w:shd w:val="clear" w:color="auto" w:fill="auto"/>
            <w:noWrap/>
            <w:vAlign w:val="center"/>
          </w:tcPr>
          <w:p w14:paraId="35893A13" w14:textId="06F3787D"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14,41</w:t>
            </w:r>
          </w:p>
        </w:tc>
        <w:tc>
          <w:tcPr>
            <w:tcW w:w="2370" w:type="dxa"/>
            <w:tcBorders>
              <w:top w:val="nil"/>
              <w:left w:val="nil"/>
              <w:bottom w:val="single" w:sz="4" w:space="0" w:color="000000"/>
              <w:right w:val="nil"/>
            </w:tcBorders>
            <w:shd w:val="clear" w:color="auto" w:fill="auto"/>
            <w:noWrap/>
            <w:vAlign w:val="center"/>
          </w:tcPr>
          <w:p w14:paraId="6C85AFD5" w14:textId="2A76A4E1"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3,25</w:t>
            </w:r>
          </w:p>
        </w:tc>
      </w:tr>
      <w:tr w:rsidR="00832D68" w:rsidRPr="00330E98" w14:paraId="6EEFFA9B" w14:textId="77777777" w:rsidTr="00E25655">
        <w:trPr>
          <w:trHeight w:val="202"/>
        </w:trPr>
        <w:tc>
          <w:tcPr>
            <w:tcW w:w="9790" w:type="dxa"/>
            <w:gridSpan w:val="5"/>
            <w:tcBorders>
              <w:top w:val="nil"/>
              <w:left w:val="nil"/>
              <w:bottom w:val="nil"/>
              <w:right w:val="nil"/>
            </w:tcBorders>
            <w:shd w:val="clear" w:color="auto" w:fill="auto"/>
            <w:noWrap/>
            <w:vAlign w:val="bottom"/>
            <w:hideMark/>
          </w:tcPr>
          <w:p w14:paraId="1E20E4A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r w:rsidRPr="00330E98">
              <w:rPr>
                <w:rFonts w:ascii="Times New Roman" w:eastAsia="Times New Roman" w:hAnsi="Times New Roman" w:cs="Times New Roman"/>
                <w:i/>
                <w:iCs/>
                <w:sz w:val="20"/>
                <w:szCs w:val="20"/>
              </w:rPr>
              <w:t>Spurningar eingöngu lagðar fyrir kennara</w:t>
            </w:r>
          </w:p>
        </w:tc>
      </w:tr>
    </w:tbl>
    <w:p w14:paraId="6FCF81BF" w14:textId="0AE3CE67" w:rsidR="003104D2" w:rsidRPr="00330E98" w:rsidRDefault="00243DB0" w:rsidP="00832D68">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Áreiðanleiki var einnig kannaður fyrir </w:t>
      </w:r>
      <w:r w:rsidR="00FC2DD2">
        <w:rPr>
          <w:rFonts w:ascii="Times New Roman" w:hAnsi="Times New Roman" w:cs="Times New Roman"/>
          <w:sz w:val="24"/>
          <w:szCs w:val="24"/>
        </w:rPr>
        <w:t>viðhorfskönnunina</w:t>
      </w:r>
      <w:r w:rsidR="00605ACE">
        <w:rPr>
          <w:rFonts w:ascii="Times New Roman" w:hAnsi="Times New Roman" w:cs="Times New Roman"/>
          <w:sz w:val="24"/>
          <w:szCs w:val="24"/>
        </w:rPr>
        <w:t xml:space="preserve">. </w:t>
      </w:r>
      <w:r w:rsidR="00D75072" w:rsidRPr="00330E98">
        <w:rPr>
          <w:rFonts w:ascii="Times New Roman" w:hAnsi="Times New Roman" w:cs="Times New Roman"/>
          <w:sz w:val="24"/>
          <w:szCs w:val="24"/>
        </w:rPr>
        <w:t>Hlutverk námsmats var með</w:t>
      </w:r>
      <w:r w:rsidR="000A471C"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 upp á</w:t>
      </w:r>
      <w:r w:rsidR="000A471C" w:rsidRPr="00330E98">
        <w:rPr>
          <w:rFonts w:ascii="Times New Roman" w:hAnsi="Times New Roman" w:cs="Times New Roman"/>
          <w:sz w:val="24"/>
          <w:szCs w:val="24"/>
        </w:rPr>
        <w:t xml:space="preserve"> 0,74 hjá forsjáraðilum en 0,72 hjá starfsfólki skóla. </w:t>
      </w:r>
      <w:r w:rsidR="00605ACE">
        <w:rPr>
          <w:rFonts w:ascii="Times New Roman" w:hAnsi="Times New Roman" w:cs="Times New Roman"/>
          <w:sz w:val="24"/>
          <w:szCs w:val="24"/>
        </w:rPr>
        <w:t>P</w:t>
      </w:r>
      <w:r w:rsidR="000A471C" w:rsidRPr="00330E98">
        <w:rPr>
          <w:rFonts w:ascii="Times New Roman" w:hAnsi="Times New Roman" w:cs="Times New Roman"/>
          <w:sz w:val="24"/>
          <w:szCs w:val="24"/>
        </w:rPr>
        <w:t>rófhlutinn sem snýr að mati á lykilhæfni menntunar í aðalnámsskrá var með</w:t>
      </w:r>
      <w:r w:rsidR="00D93635"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áreiðanleikastuðull</w:t>
      </w:r>
      <w:r w:rsidR="000A471C" w:rsidRPr="00330E98">
        <w:rPr>
          <w:rFonts w:ascii="Times New Roman" w:hAnsi="Times New Roman" w:cs="Times New Roman"/>
          <w:sz w:val="24"/>
          <w:szCs w:val="24"/>
        </w:rPr>
        <w:t xml:space="preserve"> 0,75 hjá forsjáraðilum en 0,77 hjá starfsfólki skóla</w:t>
      </w:r>
      <w:r w:rsidR="00605ACE">
        <w:rPr>
          <w:rFonts w:ascii="Times New Roman" w:hAnsi="Times New Roman" w:cs="Times New Roman"/>
          <w:sz w:val="24"/>
          <w:szCs w:val="24"/>
        </w:rPr>
        <w:t xml:space="preserve">. </w:t>
      </w:r>
    </w:p>
    <w:p w14:paraId="3EC4328C" w14:textId="6EAFCFF7" w:rsidR="00171365" w:rsidRPr="007C6F21" w:rsidRDefault="00171365" w:rsidP="00171365">
      <w:pPr>
        <w:spacing w:after="0" w:line="480" w:lineRule="auto"/>
        <w:rPr>
          <w:rFonts w:ascii="Times New Roman" w:hAnsi="Times New Roman" w:cs="Times New Roman"/>
          <w:b/>
          <w:bCs/>
          <w:sz w:val="24"/>
          <w:szCs w:val="24"/>
        </w:rPr>
      </w:pPr>
      <w:r w:rsidRPr="007C6F21">
        <w:rPr>
          <w:rFonts w:ascii="Times New Roman" w:hAnsi="Times New Roman" w:cs="Times New Roman"/>
          <w:b/>
          <w:bCs/>
          <w:sz w:val="24"/>
          <w:szCs w:val="24"/>
        </w:rPr>
        <w:t>Viðho</w:t>
      </w:r>
      <w:r w:rsidR="003F0B08" w:rsidRPr="007C6F21">
        <w:rPr>
          <w:rFonts w:ascii="Times New Roman" w:hAnsi="Times New Roman" w:cs="Times New Roman"/>
          <w:b/>
          <w:bCs/>
          <w:sz w:val="24"/>
          <w:szCs w:val="24"/>
        </w:rPr>
        <w:t>r</w:t>
      </w:r>
      <w:r w:rsidRPr="007C6F21">
        <w:rPr>
          <w:rFonts w:ascii="Times New Roman" w:hAnsi="Times New Roman" w:cs="Times New Roman"/>
          <w:b/>
          <w:bCs/>
          <w:sz w:val="24"/>
          <w:szCs w:val="24"/>
        </w:rPr>
        <w:t>f gag</w:t>
      </w:r>
      <w:r w:rsidR="00005695">
        <w:rPr>
          <w:rFonts w:ascii="Times New Roman" w:hAnsi="Times New Roman" w:cs="Times New Roman"/>
          <w:b/>
          <w:bCs/>
          <w:sz w:val="24"/>
          <w:szCs w:val="24"/>
        </w:rPr>
        <w:t>n</w:t>
      </w:r>
      <w:r w:rsidRPr="007C6F21">
        <w:rPr>
          <w:rFonts w:ascii="Times New Roman" w:hAnsi="Times New Roman" w:cs="Times New Roman"/>
          <w:b/>
          <w:bCs/>
          <w:sz w:val="24"/>
          <w:szCs w:val="24"/>
        </w:rPr>
        <w:t>vart hlutverki námsmat</w:t>
      </w:r>
    </w:p>
    <w:p w14:paraId="42E8C2D2" w14:textId="07EEE089" w:rsidR="00307FDA" w:rsidRPr="00330E98" w:rsidRDefault="008A48CD" w:rsidP="00171365">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Sett var upp líkan sem sneri að viðhorfi gagnvart hlutverki námsmat. Líkaninu var skipt í tvo hópa, forsjáraðila annars vegar og starfsfólk skóla hinsvegar. </w:t>
      </w:r>
      <w:r w:rsidR="0018051E" w:rsidRPr="00330E98">
        <w:rPr>
          <w:rFonts w:ascii="Times New Roman" w:hAnsi="Times New Roman" w:cs="Times New Roman"/>
          <w:sz w:val="24"/>
          <w:szCs w:val="24"/>
        </w:rPr>
        <w:t>Áður en það var gert var atriði B6 fjarlægt og sett í hlutann sem endurspeglaði viðhorf gagnvart mati tengdu lykilhæfni menntunar í aðalnámsskrá, þar sem það var talið eiga frekar við þar</w:t>
      </w:r>
      <w:r w:rsidR="00E11723">
        <w:rPr>
          <w:rFonts w:ascii="Times New Roman" w:hAnsi="Times New Roman" w:cs="Times New Roman"/>
          <w:sz w:val="24"/>
          <w:szCs w:val="24"/>
        </w:rPr>
        <w:t xml:space="preserve"> út frá klínísku mati</w:t>
      </w:r>
      <w:r w:rsidR="0018051E" w:rsidRPr="00330E98">
        <w:rPr>
          <w:rFonts w:ascii="Times New Roman" w:hAnsi="Times New Roman" w:cs="Times New Roman"/>
          <w:sz w:val="24"/>
          <w:szCs w:val="24"/>
        </w:rPr>
        <w:t xml:space="preserve">. </w:t>
      </w:r>
    </w:p>
    <w:p w14:paraId="12282320" w14:textId="20A8405D" w:rsidR="00F20DF6" w:rsidRPr="00330E98" w:rsidRDefault="00307FDA" w:rsidP="00F20DF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Áður en frekari úrvinnsla fór fram var lagt mat á mátgæði líkananna en þau má sjá í töflu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w:t>
      </w:r>
      <w:r w:rsidR="006E04DB">
        <w:rPr>
          <w:rFonts w:ascii="Times New Roman" w:hAnsi="Times New Roman" w:cs="Times New Roman"/>
          <w:sz w:val="24"/>
          <w:szCs w:val="24"/>
        </w:rPr>
        <w:t xml:space="preserve">M2 mátstuðlar beggja líkanna voru marktækir. </w:t>
      </w:r>
      <w:r w:rsidRPr="00330E98">
        <w:rPr>
          <w:rFonts w:ascii="Times New Roman" w:hAnsi="Times New Roman" w:cs="Times New Roman"/>
          <w:sz w:val="24"/>
          <w:szCs w:val="24"/>
        </w:rPr>
        <w:t xml:space="preserve">Mátgæði líkans forsjáraðila </w:t>
      </w:r>
      <w:r w:rsidR="00E11723">
        <w:rPr>
          <w:rFonts w:ascii="Times New Roman" w:hAnsi="Times New Roman" w:cs="Times New Roman"/>
          <w:sz w:val="24"/>
          <w:szCs w:val="24"/>
        </w:rPr>
        <w:t>var</w:t>
      </w:r>
      <w:r w:rsidRPr="00330E98">
        <w:rPr>
          <w:rFonts w:ascii="Times New Roman" w:hAnsi="Times New Roman" w:cs="Times New Roman"/>
          <w:sz w:val="24"/>
          <w:szCs w:val="24"/>
        </w:rPr>
        <w:t xml:space="preserve"> betri en mátgæði starfsfólk skóla. </w:t>
      </w:r>
      <w:r w:rsidR="00E11723">
        <w:rPr>
          <w:rFonts w:ascii="Times New Roman" w:hAnsi="Times New Roman" w:cs="Times New Roman"/>
          <w:sz w:val="24"/>
          <w:szCs w:val="24"/>
        </w:rPr>
        <w:t>M</w:t>
      </w:r>
      <w:r w:rsidRPr="00330E98">
        <w:rPr>
          <w:rFonts w:ascii="Times New Roman" w:hAnsi="Times New Roman" w:cs="Times New Roman"/>
          <w:sz w:val="24"/>
          <w:szCs w:val="24"/>
        </w:rPr>
        <w:t>átstuðlar féllu undir þau viðmið sem miðað var við. Mátgæði líkans starfsfólk skóla féllu ekki undir fyrrnefnd viðmi</w:t>
      </w:r>
      <w:r w:rsidR="00E11723">
        <w:rPr>
          <w:rFonts w:ascii="Times New Roman" w:hAnsi="Times New Roman" w:cs="Times New Roman"/>
          <w:sz w:val="24"/>
          <w:szCs w:val="24"/>
        </w:rPr>
        <w:t>ð</w:t>
      </w:r>
      <w:r w:rsidRPr="00330E98">
        <w:rPr>
          <w:rFonts w:ascii="Times New Roman" w:hAnsi="Times New Roman" w:cs="Times New Roman"/>
          <w:sz w:val="24"/>
          <w:szCs w:val="24"/>
        </w:rPr>
        <w:t>, að undanteknum SRMSR stuðli sem var 0,08.</w:t>
      </w:r>
    </w:p>
    <w:p w14:paraId="01775D41" w14:textId="7BE25E6A" w:rsidR="00307FDA" w:rsidRPr="00330E98" w:rsidRDefault="00307FDA" w:rsidP="00605ACE">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3</w:t>
      </w:r>
      <w:r w:rsidRPr="00330E98">
        <w:rPr>
          <w:rFonts w:ascii="Times New Roman" w:hAnsi="Times New Roman" w:cs="Times New Roman"/>
          <w:b/>
          <w:bCs/>
          <w:sz w:val="24"/>
          <w:szCs w:val="24"/>
        </w:rPr>
        <w:t xml:space="preserve"> </w:t>
      </w:r>
    </w:p>
    <w:p w14:paraId="5B4129D4" w14:textId="7AB6217C" w:rsidR="00307FDA" w:rsidRPr="00330E98" w:rsidRDefault="00307FDA" w:rsidP="00605ACE">
      <w:pPr>
        <w:rPr>
          <w:rFonts w:ascii="Times New Roman" w:hAnsi="Times New Roman" w:cs="Times New Roman"/>
          <w:i/>
          <w:iCs/>
          <w:sz w:val="24"/>
          <w:szCs w:val="24"/>
        </w:rPr>
      </w:pPr>
      <w:r w:rsidRPr="00330E98">
        <w:rPr>
          <w:rFonts w:ascii="Times New Roman" w:hAnsi="Times New Roman" w:cs="Times New Roman"/>
          <w:i/>
          <w:iCs/>
          <w:sz w:val="24"/>
          <w:szCs w:val="24"/>
        </w:rPr>
        <w:t>Mátgæði líkananna</w:t>
      </w:r>
      <w:r w:rsidR="008A0292" w:rsidRPr="00330E98">
        <w:rPr>
          <w:rFonts w:ascii="Times New Roman" w:hAnsi="Times New Roman" w:cs="Times New Roman"/>
          <w:i/>
          <w:iCs/>
          <w:sz w:val="24"/>
          <w:szCs w:val="24"/>
        </w:rPr>
        <w:t>, skipt eftir forsjáraðilum og starfsfólki skóla</w:t>
      </w:r>
    </w:p>
    <w:tbl>
      <w:tblPr>
        <w:tblStyle w:val="TableGrid"/>
        <w:tblW w:w="0" w:type="auto"/>
        <w:tblLook w:val="04A0" w:firstRow="1" w:lastRow="0" w:firstColumn="1" w:lastColumn="0" w:noHBand="0" w:noVBand="1"/>
      </w:tblPr>
      <w:tblGrid>
        <w:gridCol w:w="1974"/>
        <w:gridCol w:w="876"/>
        <w:gridCol w:w="1236"/>
        <w:gridCol w:w="1414"/>
        <w:gridCol w:w="1389"/>
        <w:gridCol w:w="1281"/>
        <w:gridCol w:w="1190"/>
      </w:tblGrid>
      <w:tr w:rsidR="00307FDA" w:rsidRPr="00330E98" w14:paraId="0DC1DCAC" w14:textId="77777777" w:rsidTr="00741655">
        <w:trPr>
          <w:trHeight w:val="394"/>
        </w:trPr>
        <w:tc>
          <w:tcPr>
            <w:tcW w:w="1980" w:type="dxa"/>
            <w:tcBorders>
              <w:top w:val="single" w:sz="4" w:space="0" w:color="auto"/>
              <w:left w:val="nil"/>
              <w:bottom w:val="single" w:sz="8" w:space="0" w:color="auto"/>
              <w:right w:val="nil"/>
            </w:tcBorders>
          </w:tcPr>
          <w:p w14:paraId="6DEE9217" w14:textId="77777777" w:rsidR="00307FDA" w:rsidRPr="00330E98" w:rsidRDefault="00307FDA" w:rsidP="00741655">
            <w:pPr>
              <w:rPr>
                <w:rFonts w:ascii="Times New Roman" w:hAnsi="Times New Roman" w:cs="Times New Roman"/>
                <w:sz w:val="24"/>
                <w:szCs w:val="24"/>
              </w:rPr>
            </w:pPr>
          </w:p>
        </w:tc>
        <w:tc>
          <w:tcPr>
            <w:tcW w:w="831" w:type="dxa"/>
            <w:tcBorders>
              <w:top w:val="single" w:sz="4" w:space="0" w:color="auto"/>
              <w:left w:val="nil"/>
              <w:bottom w:val="single" w:sz="8" w:space="0" w:color="auto"/>
              <w:right w:val="nil"/>
            </w:tcBorders>
            <w:vAlign w:val="center"/>
          </w:tcPr>
          <w:p w14:paraId="74676D1F" w14:textId="205B5641"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4" w:space="0" w:color="auto"/>
              <w:left w:val="nil"/>
              <w:bottom w:val="single" w:sz="8" w:space="0" w:color="auto"/>
              <w:right w:val="nil"/>
            </w:tcBorders>
            <w:vAlign w:val="center"/>
          </w:tcPr>
          <w:p w14:paraId="3ED22656" w14:textId="77777777" w:rsidR="00307FDA" w:rsidRPr="00330E98" w:rsidRDefault="00307FDA"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4" w:space="0" w:color="auto"/>
              <w:left w:val="nil"/>
              <w:bottom w:val="single" w:sz="8" w:space="0" w:color="auto"/>
              <w:right w:val="nil"/>
            </w:tcBorders>
            <w:vAlign w:val="center"/>
          </w:tcPr>
          <w:p w14:paraId="1F15969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4" w:space="0" w:color="auto"/>
              <w:left w:val="nil"/>
              <w:bottom w:val="single" w:sz="8" w:space="0" w:color="auto"/>
              <w:right w:val="nil"/>
            </w:tcBorders>
            <w:vAlign w:val="center"/>
          </w:tcPr>
          <w:p w14:paraId="1A402263"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4" w:space="0" w:color="auto"/>
              <w:left w:val="nil"/>
              <w:bottom w:val="single" w:sz="8" w:space="0" w:color="auto"/>
              <w:right w:val="nil"/>
            </w:tcBorders>
            <w:vAlign w:val="center"/>
          </w:tcPr>
          <w:p w14:paraId="2973F487"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4" w:space="0" w:color="auto"/>
              <w:left w:val="nil"/>
              <w:bottom w:val="single" w:sz="8" w:space="0" w:color="auto"/>
              <w:right w:val="nil"/>
            </w:tcBorders>
            <w:vAlign w:val="center"/>
          </w:tcPr>
          <w:p w14:paraId="60789A3C"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307FDA" w:rsidRPr="00330E98" w14:paraId="19E31C96" w14:textId="77777777" w:rsidTr="00741655">
        <w:trPr>
          <w:trHeight w:val="367"/>
        </w:trPr>
        <w:tc>
          <w:tcPr>
            <w:tcW w:w="1980" w:type="dxa"/>
            <w:tcBorders>
              <w:top w:val="single" w:sz="8" w:space="0" w:color="auto"/>
              <w:left w:val="nil"/>
              <w:bottom w:val="nil"/>
              <w:right w:val="nil"/>
            </w:tcBorders>
          </w:tcPr>
          <w:p w14:paraId="613B6309"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3E534515" w14:textId="6B08B2D5"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424,2</w:t>
            </w:r>
            <w:r w:rsidR="006E04DB">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1B8E174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44</w:t>
            </w:r>
          </w:p>
        </w:tc>
        <w:tc>
          <w:tcPr>
            <w:tcW w:w="1418" w:type="dxa"/>
            <w:tcBorders>
              <w:top w:val="single" w:sz="8" w:space="0" w:color="auto"/>
              <w:left w:val="nil"/>
              <w:bottom w:val="nil"/>
              <w:right w:val="nil"/>
            </w:tcBorders>
            <w:vAlign w:val="center"/>
          </w:tcPr>
          <w:p w14:paraId="3520317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2F17B72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0,05</w:t>
            </w:r>
          </w:p>
        </w:tc>
        <w:tc>
          <w:tcPr>
            <w:tcW w:w="1288" w:type="dxa"/>
            <w:tcBorders>
              <w:top w:val="single" w:sz="8" w:space="0" w:color="auto"/>
              <w:left w:val="nil"/>
              <w:bottom w:val="nil"/>
              <w:right w:val="nil"/>
            </w:tcBorders>
            <w:vAlign w:val="center"/>
          </w:tcPr>
          <w:p w14:paraId="3BD9D06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0,93</w:t>
            </w:r>
          </w:p>
        </w:tc>
        <w:tc>
          <w:tcPr>
            <w:tcW w:w="1196" w:type="dxa"/>
            <w:tcBorders>
              <w:top w:val="single" w:sz="8" w:space="0" w:color="auto"/>
              <w:left w:val="nil"/>
              <w:bottom w:val="nil"/>
              <w:right w:val="nil"/>
            </w:tcBorders>
            <w:vAlign w:val="center"/>
          </w:tcPr>
          <w:p w14:paraId="2E1C973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0,94</w:t>
            </w:r>
          </w:p>
        </w:tc>
      </w:tr>
      <w:tr w:rsidR="00307FDA" w:rsidRPr="00330E98" w14:paraId="6891356E" w14:textId="77777777" w:rsidTr="00741655">
        <w:trPr>
          <w:trHeight w:val="342"/>
        </w:trPr>
        <w:tc>
          <w:tcPr>
            <w:tcW w:w="1980" w:type="dxa"/>
            <w:tcBorders>
              <w:top w:val="nil"/>
              <w:left w:val="nil"/>
              <w:bottom w:val="single" w:sz="4" w:space="0" w:color="auto"/>
              <w:right w:val="nil"/>
            </w:tcBorders>
          </w:tcPr>
          <w:p w14:paraId="38CC7205"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4" w:space="0" w:color="auto"/>
              <w:right w:val="nil"/>
            </w:tcBorders>
            <w:vAlign w:val="center"/>
          </w:tcPr>
          <w:p w14:paraId="163F0741" w14:textId="3EFF4930"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283,9</w:t>
            </w:r>
            <w:r w:rsidR="006E04DB">
              <w:rPr>
                <w:rFonts w:ascii="Times New Roman" w:hAnsi="Times New Roman" w:cs="Times New Roman"/>
                <w:sz w:val="24"/>
                <w:szCs w:val="24"/>
              </w:rPr>
              <w:t>*</w:t>
            </w:r>
          </w:p>
        </w:tc>
        <w:tc>
          <w:tcPr>
            <w:tcW w:w="1244" w:type="dxa"/>
            <w:tcBorders>
              <w:top w:val="nil"/>
              <w:left w:val="nil"/>
              <w:bottom w:val="single" w:sz="4" w:space="0" w:color="auto"/>
              <w:right w:val="nil"/>
            </w:tcBorders>
            <w:vAlign w:val="center"/>
          </w:tcPr>
          <w:p w14:paraId="0B060F80" w14:textId="67D3AF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65</w:t>
            </w:r>
          </w:p>
        </w:tc>
        <w:tc>
          <w:tcPr>
            <w:tcW w:w="1418" w:type="dxa"/>
            <w:tcBorders>
              <w:top w:val="nil"/>
              <w:left w:val="nil"/>
              <w:bottom w:val="single" w:sz="4" w:space="0" w:color="auto"/>
              <w:right w:val="nil"/>
            </w:tcBorders>
            <w:vAlign w:val="center"/>
          </w:tcPr>
          <w:p w14:paraId="028D4E89"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020A979E"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288" w:type="dxa"/>
            <w:tcBorders>
              <w:top w:val="nil"/>
              <w:left w:val="nil"/>
              <w:bottom w:val="single" w:sz="4" w:space="0" w:color="auto"/>
              <w:right w:val="nil"/>
            </w:tcBorders>
            <w:vAlign w:val="center"/>
          </w:tcPr>
          <w:p w14:paraId="6B674491"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w:t>
            </w:r>
          </w:p>
        </w:tc>
        <w:tc>
          <w:tcPr>
            <w:tcW w:w="1196" w:type="dxa"/>
            <w:tcBorders>
              <w:top w:val="nil"/>
              <w:left w:val="nil"/>
              <w:bottom w:val="single" w:sz="4" w:space="0" w:color="auto"/>
              <w:right w:val="nil"/>
            </w:tcBorders>
            <w:vAlign w:val="center"/>
          </w:tcPr>
          <w:p w14:paraId="73BE5A0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0,84</w:t>
            </w:r>
          </w:p>
        </w:tc>
      </w:tr>
    </w:tbl>
    <w:p w14:paraId="01F77B45" w14:textId="33EF9F82" w:rsidR="00307FDA" w:rsidRPr="00605ACE" w:rsidRDefault="006E04DB" w:rsidP="00171365">
      <w:pPr>
        <w:spacing w:after="0" w:line="480" w:lineRule="auto"/>
        <w:rPr>
          <w:rFonts w:ascii="Times New Roman" w:hAnsi="Times New Roman" w:cs="Times New Roman"/>
          <w:i/>
          <w:iCs/>
        </w:rPr>
      </w:pPr>
      <w:r w:rsidRPr="00605ACE">
        <w:rPr>
          <w:rFonts w:ascii="Times New Roman" w:hAnsi="Times New Roman" w:cs="Times New Roman"/>
          <w:i/>
          <w:iCs/>
        </w:rPr>
        <w:t>*p&lt;0</w:t>
      </w:r>
      <w:r w:rsidR="00E06612">
        <w:rPr>
          <w:rFonts w:ascii="Times New Roman" w:hAnsi="Times New Roman" w:cs="Times New Roman"/>
          <w:i/>
          <w:iCs/>
        </w:rPr>
        <w:t>,</w:t>
      </w:r>
      <w:r w:rsidRPr="00605ACE">
        <w:rPr>
          <w:rFonts w:ascii="Times New Roman" w:hAnsi="Times New Roman" w:cs="Times New Roman"/>
          <w:i/>
          <w:iCs/>
        </w:rPr>
        <w:t>05</w:t>
      </w:r>
    </w:p>
    <w:p w14:paraId="332BE699" w14:textId="354B3BDE" w:rsidR="00F20DF6" w:rsidRDefault="001958E2" w:rsidP="00832D68">
      <w:pPr>
        <w:spacing w:after="0" w:line="480" w:lineRule="auto"/>
        <w:ind w:firstLine="720"/>
        <w:rPr>
          <w:rFonts w:ascii="Times New Roman" w:hAnsi="Times New Roman" w:cs="Times New Roman"/>
          <w:sz w:val="24"/>
          <w:szCs w:val="24"/>
        </w:rPr>
      </w:pPr>
      <w:commentRangeStart w:id="22"/>
      <w:r>
        <w:rPr>
          <w:rFonts w:ascii="Times New Roman" w:hAnsi="Times New Roman" w:cs="Times New Roman"/>
          <w:sz w:val="24"/>
          <w:szCs w:val="24"/>
        </w:rPr>
        <w:t>Athugaðir voru einnig eiginleikar svarferlalíkansins</w:t>
      </w:r>
      <w:r w:rsidR="00F20DF6">
        <w:rPr>
          <w:rFonts w:ascii="Times New Roman" w:hAnsi="Times New Roman" w:cs="Times New Roman"/>
          <w:sz w:val="24"/>
          <w:szCs w:val="24"/>
        </w:rPr>
        <w:t>. Hjá forsjáraðilum voru þáttahleðslur atriða á bilinu 0,48 til 0,79. Skýrð dreifing atriða voru á bilinu 0,23</w:t>
      </w:r>
      <w:r>
        <w:rPr>
          <w:rFonts w:ascii="Times New Roman" w:hAnsi="Times New Roman" w:cs="Times New Roman"/>
          <w:sz w:val="24"/>
          <w:szCs w:val="24"/>
        </w:rPr>
        <w:t xml:space="preserve"> </w:t>
      </w:r>
      <w:r w:rsidR="00F20DF6">
        <w:rPr>
          <w:rFonts w:ascii="Times New Roman" w:hAnsi="Times New Roman" w:cs="Times New Roman"/>
          <w:sz w:val="24"/>
          <w:szCs w:val="24"/>
        </w:rPr>
        <w:t>til 0,64. Heildarbreytaleiki líkansins var 0,43. Hjá starfsfólki skóla voru þáttahleðslur atriða frá 0,</w:t>
      </w:r>
      <w:r>
        <w:rPr>
          <w:rFonts w:ascii="Times New Roman" w:hAnsi="Times New Roman" w:cs="Times New Roman"/>
          <w:sz w:val="24"/>
          <w:szCs w:val="24"/>
        </w:rPr>
        <w:t xml:space="preserve">38 </w:t>
      </w:r>
      <w:r w:rsidR="00F20DF6">
        <w:rPr>
          <w:rFonts w:ascii="Times New Roman" w:hAnsi="Times New Roman" w:cs="Times New Roman"/>
          <w:sz w:val="24"/>
          <w:szCs w:val="24"/>
        </w:rPr>
        <w:t>til 0,8</w:t>
      </w:r>
      <w:r>
        <w:rPr>
          <w:rFonts w:ascii="Times New Roman" w:hAnsi="Times New Roman" w:cs="Times New Roman"/>
          <w:sz w:val="24"/>
          <w:szCs w:val="24"/>
        </w:rPr>
        <w:t>6</w:t>
      </w:r>
      <w:r w:rsidR="00F20DF6">
        <w:rPr>
          <w:rFonts w:ascii="Times New Roman" w:hAnsi="Times New Roman" w:cs="Times New Roman"/>
          <w:sz w:val="24"/>
          <w:szCs w:val="24"/>
        </w:rPr>
        <w:t>. Skýrð dreifing atriða var frá 0,1</w:t>
      </w:r>
      <w:r>
        <w:rPr>
          <w:rFonts w:ascii="Times New Roman" w:hAnsi="Times New Roman" w:cs="Times New Roman"/>
          <w:sz w:val="24"/>
          <w:szCs w:val="24"/>
        </w:rPr>
        <w:t>5</w:t>
      </w:r>
      <w:r w:rsidR="00F20DF6">
        <w:rPr>
          <w:rFonts w:ascii="Times New Roman" w:hAnsi="Times New Roman" w:cs="Times New Roman"/>
          <w:sz w:val="24"/>
          <w:szCs w:val="24"/>
        </w:rPr>
        <w:t xml:space="preserve"> til 0,73. Heildarbreytileiki líkan</w:t>
      </w:r>
      <w:r w:rsidR="00E06612">
        <w:rPr>
          <w:rFonts w:ascii="Times New Roman" w:hAnsi="Times New Roman" w:cs="Times New Roman"/>
          <w:sz w:val="24"/>
          <w:szCs w:val="24"/>
        </w:rPr>
        <w:t>sins</w:t>
      </w:r>
      <w:r w:rsidR="00F20DF6">
        <w:rPr>
          <w:rFonts w:ascii="Times New Roman" w:hAnsi="Times New Roman" w:cs="Times New Roman"/>
          <w:sz w:val="24"/>
          <w:szCs w:val="24"/>
        </w:rPr>
        <w:t xml:space="preserve"> var 0,3</w:t>
      </w:r>
      <w:r>
        <w:rPr>
          <w:rFonts w:ascii="Times New Roman" w:hAnsi="Times New Roman" w:cs="Times New Roman"/>
          <w:sz w:val="24"/>
          <w:szCs w:val="24"/>
        </w:rPr>
        <w:t>7</w:t>
      </w:r>
      <w:r w:rsidR="00F20DF6">
        <w:rPr>
          <w:rFonts w:ascii="Times New Roman" w:hAnsi="Times New Roman" w:cs="Times New Roman"/>
          <w:sz w:val="24"/>
          <w:szCs w:val="24"/>
        </w:rPr>
        <w:t xml:space="preserve">. </w:t>
      </w:r>
      <w:commentRangeEnd w:id="22"/>
      <w:r w:rsidR="000F2120">
        <w:rPr>
          <w:rStyle w:val="CommentReference"/>
        </w:rPr>
        <w:commentReference w:id="22"/>
      </w:r>
    </w:p>
    <w:p w14:paraId="182D8C15" w14:textId="0CFBCE74" w:rsidR="00832D68" w:rsidRPr="00330E98" w:rsidRDefault="008A48CD"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w:t>
      </w:r>
      <w:r w:rsidR="00EB6CCA">
        <w:rPr>
          <w:rFonts w:ascii="Times New Roman" w:hAnsi="Times New Roman" w:cs="Times New Roman"/>
          <w:sz w:val="24"/>
          <w:szCs w:val="24"/>
        </w:rPr>
        <w:t>um</w:t>
      </w:r>
      <w:r w:rsidRPr="00330E98">
        <w:rPr>
          <w:rFonts w:ascii="Times New Roman" w:hAnsi="Times New Roman" w:cs="Times New Roman"/>
          <w:sz w:val="24"/>
          <w:szCs w:val="24"/>
        </w:rPr>
        <w:t xml:space="preserve"> </w:t>
      </w:r>
      <w:r w:rsidR="003104D2" w:rsidRPr="00330E98">
        <w:rPr>
          <w:rFonts w:ascii="Times New Roman" w:hAnsi="Times New Roman" w:cs="Times New Roman"/>
          <w:sz w:val="24"/>
          <w:szCs w:val="24"/>
        </w:rPr>
        <w:t>1</w:t>
      </w:r>
      <w:r w:rsidR="00EB6CCA">
        <w:rPr>
          <w:rFonts w:ascii="Times New Roman" w:hAnsi="Times New Roman" w:cs="Times New Roman"/>
          <w:sz w:val="24"/>
          <w:szCs w:val="24"/>
        </w:rPr>
        <w:t xml:space="preserve"> og </w:t>
      </w:r>
      <w:r w:rsidR="003104D2" w:rsidRPr="00330E98">
        <w:rPr>
          <w:rFonts w:ascii="Times New Roman" w:hAnsi="Times New Roman" w:cs="Times New Roman"/>
          <w:sz w:val="24"/>
          <w:szCs w:val="24"/>
        </w:rPr>
        <w:t>2</w:t>
      </w:r>
      <w:r w:rsidRPr="00330E98">
        <w:rPr>
          <w:rFonts w:ascii="Times New Roman" w:hAnsi="Times New Roman" w:cs="Times New Roman"/>
          <w:sz w:val="24"/>
          <w:szCs w:val="24"/>
        </w:rPr>
        <w:t xml:space="preserve"> má sjá svarferil viðhorfa gagnvart hlutverki námsmats. Myndirnar sýna tengslin á milli viðhorfs og </w:t>
      </w:r>
      <w:r w:rsidR="00191504" w:rsidRPr="00330E98">
        <w:rPr>
          <w:rFonts w:ascii="Times New Roman" w:hAnsi="Times New Roman" w:cs="Times New Roman"/>
          <w:sz w:val="24"/>
          <w:szCs w:val="24"/>
        </w:rPr>
        <w:t>líkurnar</w:t>
      </w:r>
      <w:r w:rsidRPr="00330E98">
        <w:rPr>
          <w:rFonts w:ascii="Times New Roman" w:hAnsi="Times New Roman" w:cs="Times New Roman"/>
          <w:sz w:val="24"/>
          <w:szCs w:val="24"/>
        </w:rPr>
        <w:t xml:space="preserve"> á því að svara sammála. </w:t>
      </w:r>
      <w:r w:rsidR="00025552" w:rsidRPr="00330E98">
        <w:rPr>
          <w:rFonts w:ascii="Times New Roman" w:hAnsi="Times New Roman" w:cs="Times New Roman"/>
          <w:sz w:val="24"/>
          <w:szCs w:val="24"/>
        </w:rPr>
        <w:t xml:space="preserve">Hjá forsjáraðilum má sjá að </w:t>
      </w:r>
      <w:r w:rsidR="00025552" w:rsidRPr="00330E98">
        <w:rPr>
          <w:rFonts w:ascii="Times New Roman" w:hAnsi="Times New Roman" w:cs="Times New Roman"/>
          <w:sz w:val="24"/>
          <w:szCs w:val="24"/>
        </w:rPr>
        <w:lastRenderedPageBreak/>
        <w:t xml:space="preserve">halli línanna er brattur, sem gefur til kynna skýra aðgreiningu á milli </w:t>
      </w:r>
      <w:r w:rsidR="00E11723">
        <w:rPr>
          <w:rFonts w:ascii="Times New Roman" w:hAnsi="Times New Roman" w:cs="Times New Roman"/>
          <w:sz w:val="24"/>
          <w:szCs w:val="24"/>
        </w:rPr>
        <w:t>ólíkra viðhorfa þátttakenda</w:t>
      </w:r>
      <w:r w:rsidR="00025552" w:rsidRPr="00330E98">
        <w:rPr>
          <w:rFonts w:ascii="Times New Roman" w:hAnsi="Times New Roman" w:cs="Times New Roman"/>
          <w:sz w:val="24"/>
          <w:szCs w:val="24"/>
        </w:rPr>
        <w:t>. Þyngdarstuðull atriða</w:t>
      </w:r>
      <w:r w:rsidR="00216F4A" w:rsidRPr="00330E98">
        <w:rPr>
          <w:rFonts w:ascii="Times New Roman" w:hAnsi="Times New Roman" w:cs="Times New Roman"/>
          <w:sz w:val="24"/>
          <w:szCs w:val="24"/>
        </w:rPr>
        <w:t xml:space="preserve">nna gefur til kynna að </w:t>
      </w:r>
      <w:commentRangeStart w:id="23"/>
      <w:r w:rsidR="00216F4A" w:rsidRPr="00330E98">
        <w:rPr>
          <w:rFonts w:ascii="Times New Roman" w:hAnsi="Times New Roman" w:cs="Times New Roman"/>
          <w:sz w:val="24"/>
          <w:szCs w:val="24"/>
        </w:rPr>
        <w:t xml:space="preserve">flestir svarendur eru </w:t>
      </w:r>
      <w:r w:rsidR="0098503F" w:rsidRPr="00330E98">
        <w:rPr>
          <w:rFonts w:ascii="Times New Roman" w:hAnsi="Times New Roman" w:cs="Times New Roman"/>
          <w:sz w:val="24"/>
          <w:szCs w:val="24"/>
        </w:rPr>
        <w:t>að ná að</w:t>
      </w:r>
      <w:r w:rsidR="00216F4A" w:rsidRPr="00330E98">
        <w:rPr>
          <w:rFonts w:ascii="Times New Roman" w:hAnsi="Times New Roman" w:cs="Times New Roman"/>
          <w:sz w:val="24"/>
          <w:szCs w:val="24"/>
        </w:rPr>
        <w:t xml:space="preserve"> svara rétt, </w:t>
      </w:r>
      <w:commentRangeEnd w:id="23"/>
      <w:r w:rsidR="000F2120">
        <w:rPr>
          <w:rStyle w:val="CommentReference"/>
        </w:rPr>
        <w:commentReference w:id="23"/>
      </w:r>
      <w:r w:rsidR="00216F4A" w:rsidRPr="00330E98">
        <w:rPr>
          <w:rFonts w:ascii="Times New Roman" w:hAnsi="Times New Roman" w:cs="Times New Roman"/>
          <w:sz w:val="24"/>
          <w:szCs w:val="24"/>
        </w:rPr>
        <w:t>það er að segja að svara sammála. Hjá starfsfólki skóla er aðgreining heilt yfir síðr</w:t>
      </w:r>
      <w:r w:rsidR="000715F6" w:rsidRPr="00330E98">
        <w:rPr>
          <w:rFonts w:ascii="Times New Roman" w:hAnsi="Times New Roman" w:cs="Times New Roman"/>
          <w:sz w:val="24"/>
          <w:szCs w:val="24"/>
        </w:rPr>
        <w:t>i en halli línanna er þó nokkuð brattur</w:t>
      </w:r>
      <w:r w:rsidR="00216F4A" w:rsidRPr="00330E98">
        <w:rPr>
          <w:rFonts w:ascii="Times New Roman" w:hAnsi="Times New Roman" w:cs="Times New Roman"/>
          <w:sz w:val="24"/>
          <w:szCs w:val="24"/>
        </w:rPr>
        <w:t>.</w:t>
      </w:r>
      <w:r w:rsidR="000715F6" w:rsidRPr="00330E98">
        <w:rPr>
          <w:rFonts w:ascii="Times New Roman" w:hAnsi="Times New Roman" w:cs="Times New Roman"/>
          <w:sz w:val="24"/>
          <w:szCs w:val="24"/>
        </w:rPr>
        <w:t xml:space="preserve"> </w:t>
      </w:r>
      <w:r w:rsidR="00216F4A" w:rsidRPr="00330E98">
        <w:rPr>
          <w:rFonts w:ascii="Times New Roman" w:hAnsi="Times New Roman" w:cs="Times New Roman"/>
          <w:sz w:val="24"/>
          <w:szCs w:val="24"/>
        </w:rPr>
        <w:t>Þyngd atriða er svo líkt og hjá forsjáraðilum.</w:t>
      </w:r>
      <w:r w:rsidR="0098503F" w:rsidRPr="00330E98">
        <w:rPr>
          <w:rFonts w:ascii="Times New Roman" w:hAnsi="Times New Roman" w:cs="Times New Roman"/>
          <w:sz w:val="24"/>
          <w:szCs w:val="24"/>
        </w:rPr>
        <w:t xml:space="preserve"> Líkur á því að vera sammála, að ná réttu svari, eru háar</w:t>
      </w:r>
      <w:r w:rsidR="00307FDA" w:rsidRPr="00330E98">
        <w:rPr>
          <w:rFonts w:ascii="Times New Roman" w:hAnsi="Times New Roman" w:cs="Times New Roman"/>
          <w:sz w:val="24"/>
          <w:szCs w:val="24"/>
        </w:rPr>
        <w:t>.</w:t>
      </w:r>
    </w:p>
    <w:p w14:paraId="7787887B" w14:textId="41B995B0" w:rsidR="009B6CF9" w:rsidRPr="00330E98" w:rsidRDefault="00171365" w:rsidP="009B6CF9">
      <w:pPr>
        <w:rPr>
          <w:rFonts w:ascii="Times New Roman" w:hAnsi="Times New Roman" w:cs="Times New Roman"/>
          <w:b/>
          <w:bCs/>
          <w:sz w:val="24"/>
          <w:szCs w:val="24"/>
        </w:rPr>
      </w:pPr>
      <w:r w:rsidRPr="00330E98">
        <w:rPr>
          <w:rFonts w:ascii="Times New Roman" w:hAnsi="Times New Roman" w:cs="Times New Roman"/>
          <w:b/>
          <w:bCs/>
          <w:sz w:val="24"/>
          <w:szCs w:val="24"/>
        </w:rPr>
        <w:t>Mynd</w:t>
      </w:r>
      <w:r w:rsidR="004B47BD" w:rsidRPr="00330E98">
        <w:rPr>
          <w:rFonts w:ascii="Times New Roman" w:hAnsi="Times New Roman" w:cs="Times New Roman"/>
          <w:b/>
          <w:bCs/>
          <w:sz w:val="24"/>
          <w:szCs w:val="24"/>
        </w:rPr>
        <w:t xml:space="preserve"> </w:t>
      </w:r>
      <w:r w:rsidR="003104D2" w:rsidRPr="00330E98">
        <w:rPr>
          <w:rFonts w:ascii="Times New Roman" w:hAnsi="Times New Roman" w:cs="Times New Roman"/>
          <w:b/>
          <w:bCs/>
          <w:sz w:val="24"/>
          <w:szCs w:val="24"/>
        </w:rPr>
        <w:t>1</w:t>
      </w:r>
      <w:r w:rsidR="008A48CD" w:rsidRPr="00330E98">
        <w:rPr>
          <w:rFonts w:ascii="Times New Roman" w:hAnsi="Times New Roman" w:cs="Times New Roman"/>
          <w:b/>
          <w:bCs/>
          <w:sz w:val="24"/>
          <w:szCs w:val="24"/>
        </w:rPr>
        <w:t>-</w:t>
      </w:r>
      <w:r w:rsidR="003104D2" w:rsidRPr="00330E98">
        <w:rPr>
          <w:rFonts w:ascii="Times New Roman" w:hAnsi="Times New Roman" w:cs="Times New Roman"/>
          <w:b/>
          <w:bCs/>
          <w:sz w:val="24"/>
          <w:szCs w:val="24"/>
        </w:rPr>
        <w:t>2</w:t>
      </w:r>
    </w:p>
    <w:p w14:paraId="70902C64" w14:textId="495C159F" w:rsidR="000715F6" w:rsidRPr="00330E98" w:rsidRDefault="000715F6" w:rsidP="000715F6">
      <w:r w:rsidRPr="00330E98">
        <w:rPr>
          <w:rFonts w:ascii="Times New Roman" w:hAnsi="Times New Roman" w:cs="Times New Roman"/>
          <w:i/>
          <w:iCs/>
          <w:noProof/>
          <w:sz w:val="24"/>
          <w:szCs w:val="24"/>
        </w:rPr>
        <w:drawing>
          <wp:anchor distT="0" distB="0" distL="114300" distR="114300" simplePos="0" relativeHeight="251674624" behindDoc="0" locked="0" layoutInCell="1" allowOverlap="1" wp14:anchorId="6AADFEF9" wp14:editId="2926C0EC">
            <wp:simplePos x="0" y="0"/>
            <wp:positionH relativeFrom="column">
              <wp:posOffset>3112770</wp:posOffset>
            </wp:positionH>
            <wp:positionV relativeFrom="paragraph">
              <wp:posOffset>308610</wp:posOffset>
            </wp:positionV>
            <wp:extent cx="3693795" cy="3416300"/>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693795" cy="341630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3600" behindDoc="0" locked="0" layoutInCell="1" allowOverlap="1" wp14:anchorId="22479139" wp14:editId="7B2A1402">
            <wp:simplePos x="0" y="0"/>
            <wp:positionH relativeFrom="column">
              <wp:posOffset>-664210</wp:posOffset>
            </wp:positionH>
            <wp:positionV relativeFrom="paragraph">
              <wp:posOffset>300990</wp:posOffset>
            </wp:positionV>
            <wp:extent cx="3707130" cy="3429000"/>
            <wp:effectExtent l="0" t="0" r="7620" b="0"/>
            <wp:wrapTopAndBottom/>
            <wp:docPr id="16" name="Picture 1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7130" cy="3429000"/>
                    </a:xfrm>
                    <a:prstGeom prst="rect">
                      <a:avLst/>
                    </a:prstGeom>
                  </pic:spPr>
                </pic:pic>
              </a:graphicData>
            </a:graphic>
            <wp14:sizeRelH relativeFrom="margin">
              <wp14:pctWidth>0</wp14:pctWidth>
            </wp14:sizeRelH>
            <wp14:sizeRelV relativeFrom="margin">
              <wp14:pctHeight>0</wp14:pctHeight>
            </wp14:sizeRelV>
          </wp:anchor>
        </w:drawing>
      </w:r>
      <w:r w:rsidR="008A48CD" w:rsidRPr="00330E98">
        <w:rPr>
          <w:rFonts w:ascii="Times New Roman" w:hAnsi="Times New Roman" w:cs="Times New Roman"/>
          <w:i/>
          <w:iCs/>
          <w:sz w:val="24"/>
          <w:szCs w:val="24"/>
        </w:rPr>
        <w:t>Svarferill fyrir viðhorf gagnvart hlutverki násmats</w:t>
      </w:r>
      <w:r w:rsidR="008A0292" w:rsidRPr="00330E98">
        <w:t xml:space="preserve">, </w:t>
      </w:r>
      <w:r w:rsidR="008A0292" w:rsidRPr="00330E98">
        <w:rPr>
          <w:rFonts w:ascii="Times New Roman" w:hAnsi="Times New Roman" w:cs="Times New Roman"/>
          <w:i/>
          <w:iCs/>
          <w:sz w:val="24"/>
          <w:szCs w:val="24"/>
        </w:rPr>
        <w:t>skipt eftir forsjáraðilum og starfsfólki skóla</w:t>
      </w:r>
    </w:p>
    <w:p w14:paraId="65672845" w14:textId="26FDE8A8" w:rsidR="00832D68" w:rsidRPr="00330E98" w:rsidRDefault="00307FDA"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w:t>
      </w:r>
      <w:r w:rsidR="003104D2" w:rsidRPr="00330E98">
        <w:rPr>
          <w:rFonts w:ascii="Times New Roman" w:hAnsi="Times New Roman" w:cs="Times New Roman"/>
          <w:sz w:val="24"/>
          <w:szCs w:val="24"/>
        </w:rPr>
        <w:t>4</w:t>
      </w:r>
      <w:r w:rsidRPr="00330E98">
        <w:rPr>
          <w:rFonts w:ascii="Times New Roman" w:hAnsi="Times New Roman" w:cs="Times New Roman"/>
          <w:sz w:val="24"/>
          <w:szCs w:val="24"/>
        </w:rPr>
        <w:t xml:space="preserve"> </w:t>
      </w:r>
      <w:del w:id="24" w:author="Ísak Örn Ívarsson - HI" w:date="2023-03-22T22:47:00Z">
        <w:r w:rsidRPr="00330E98" w:rsidDel="000F2120">
          <w:rPr>
            <w:rFonts w:ascii="Times New Roman" w:hAnsi="Times New Roman" w:cs="Times New Roman"/>
            <w:sz w:val="24"/>
            <w:szCs w:val="24"/>
          </w:rPr>
          <w:delText xml:space="preserve">má </w:delText>
        </w:r>
      </w:del>
      <w:del w:id="25" w:author="Ísak Örn Ívarsson - HI" w:date="2023-03-22T22:45:00Z">
        <w:r w:rsidRPr="00330E98" w:rsidDel="000F2120">
          <w:rPr>
            <w:rFonts w:ascii="Times New Roman" w:hAnsi="Times New Roman" w:cs="Times New Roman"/>
            <w:sz w:val="24"/>
            <w:szCs w:val="24"/>
          </w:rPr>
          <w:delText xml:space="preserve">svo </w:delText>
        </w:r>
      </w:del>
      <w:del w:id="26" w:author="Ísak Örn Ívarsson - HI" w:date="2023-03-22T22:47:00Z">
        <w:r w:rsidRPr="00330E98" w:rsidDel="000F2120">
          <w:rPr>
            <w:rFonts w:ascii="Times New Roman" w:hAnsi="Times New Roman" w:cs="Times New Roman"/>
            <w:sz w:val="24"/>
            <w:szCs w:val="24"/>
          </w:rPr>
          <w:delText>sjá</w:delText>
        </w:r>
      </w:del>
      <w:ins w:id="27" w:author="Ísak Örn Ívarsson - HI" w:date="2023-03-22T22:47:00Z">
        <w:r w:rsidR="000F2120">
          <w:rPr>
            <w:rFonts w:ascii="Times New Roman" w:hAnsi="Times New Roman" w:cs="Times New Roman"/>
            <w:sz w:val="24"/>
            <w:szCs w:val="24"/>
          </w:rPr>
          <w:t>koma fram</w:t>
        </w:r>
      </w:ins>
      <w:r w:rsidRPr="00330E98">
        <w:rPr>
          <w:rFonts w:ascii="Times New Roman" w:hAnsi="Times New Roman" w:cs="Times New Roman"/>
          <w:sz w:val="24"/>
          <w:szCs w:val="24"/>
        </w:rPr>
        <w:t xml:space="preserve"> aðgreiningar- og þyngdarstuðla</w:t>
      </w:r>
      <w:ins w:id="28" w:author="Ísak Örn Ívarsson - HI" w:date="2023-03-22T22:47:00Z">
        <w:r w:rsidR="000F2120">
          <w:rPr>
            <w:rFonts w:ascii="Times New Roman" w:hAnsi="Times New Roman" w:cs="Times New Roman"/>
            <w:sz w:val="24"/>
            <w:szCs w:val="24"/>
          </w:rPr>
          <w:t xml:space="preserve">r </w:t>
        </w:r>
      </w:ins>
      <w:del w:id="29" w:author="Ísak Örn Ívarsson - HI" w:date="2023-03-22T22:47:00Z">
        <w:r w:rsidRPr="00330E98" w:rsidDel="000F2120">
          <w:rPr>
            <w:rFonts w:ascii="Times New Roman" w:hAnsi="Times New Roman" w:cs="Times New Roman"/>
            <w:sz w:val="24"/>
            <w:szCs w:val="24"/>
          </w:rPr>
          <w:delText xml:space="preserve"> </w:delText>
        </w:r>
      </w:del>
      <w:r w:rsidR="00EA25A4">
        <w:rPr>
          <w:rFonts w:ascii="Times New Roman" w:hAnsi="Times New Roman" w:cs="Times New Roman"/>
          <w:sz w:val="24"/>
          <w:szCs w:val="24"/>
        </w:rPr>
        <w:t>atriðanna</w:t>
      </w:r>
      <w:r w:rsidRPr="00330E98">
        <w:rPr>
          <w:rFonts w:ascii="Times New Roman" w:hAnsi="Times New Roman" w:cs="Times New Roman"/>
          <w:sz w:val="24"/>
          <w:szCs w:val="24"/>
        </w:rPr>
        <w:t xml:space="preserve">, fyrir báða hópa. </w:t>
      </w:r>
      <w:r w:rsidR="00933204" w:rsidRPr="00330E98">
        <w:rPr>
          <w:rFonts w:ascii="Times New Roman" w:hAnsi="Times New Roman" w:cs="Times New Roman"/>
          <w:sz w:val="24"/>
          <w:szCs w:val="24"/>
        </w:rPr>
        <w:t>Flest</w:t>
      </w:r>
      <w:ins w:id="30" w:author="Ísak Örn Ívarsson - HI" w:date="2023-03-22T22:46:00Z">
        <w:r w:rsidR="000F2120">
          <w:rPr>
            <w:rFonts w:ascii="Times New Roman" w:hAnsi="Times New Roman" w:cs="Times New Roman"/>
            <w:sz w:val="24"/>
            <w:szCs w:val="24"/>
          </w:rPr>
          <w:t xml:space="preserve"> </w:t>
        </w:r>
      </w:ins>
      <w:del w:id="31" w:author="Ísak Örn Ívarsson - HI" w:date="2023-03-22T22:46:00Z">
        <w:r w:rsidR="00933204" w:rsidRPr="00330E98" w:rsidDel="000F2120">
          <w:rPr>
            <w:rFonts w:ascii="Times New Roman" w:hAnsi="Times New Roman" w:cs="Times New Roman"/>
            <w:sz w:val="24"/>
            <w:szCs w:val="24"/>
          </w:rPr>
          <w:delText xml:space="preserve">öll </w:delText>
        </w:r>
      </w:del>
      <w:r w:rsidR="00933204" w:rsidRPr="00330E98">
        <w:rPr>
          <w:rFonts w:ascii="Times New Roman" w:hAnsi="Times New Roman" w:cs="Times New Roman"/>
          <w:sz w:val="24"/>
          <w:szCs w:val="24"/>
        </w:rPr>
        <w:t>atriði</w:t>
      </w:r>
      <w:del w:id="32" w:author="Ísak Örn Ívarsson - HI" w:date="2023-03-22T22:46:00Z">
        <w:r w:rsidR="00933204" w:rsidRPr="00330E98" w:rsidDel="000F2120">
          <w:rPr>
            <w:rFonts w:ascii="Times New Roman" w:hAnsi="Times New Roman" w:cs="Times New Roman"/>
            <w:sz w:val="24"/>
            <w:szCs w:val="24"/>
          </w:rPr>
          <w:delText>n</w:delText>
        </w:r>
      </w:del>
      <w:r w:rsidR="00933204" w:rsidRPr="00330E98">
        <w:rPr>
          <w:rFonts w:ascii="Times New Roman" w:hAnsi="Times New Roman" w:cs="Times New Roman"/>
          <w:sz w:val="24"/>
          <w:szCs w:val="24"/>
        </w:rPr>
        <w:t xml:space="preserve"> voru með viðunandi aðgreiningarstuðla, en miðað var við</w:t>
      </w:r>
      <w:ins w:id="33" w:author="Ísak Örn Ívarsson - HI" w:date="2023-03-22T22:46:00Z">
        <w:r w:rsidR="000F2120">
          <w:rPr>
            <w:rFonts w:ascii="Times New Roman" w:hAnsi="Times New Roman" w:cs="Times New Roman"/>
            <w:sz w:val="24"/>
            <w:szCs w:val="24"/>
          </w:rPr>
          <w:t xml:space="preserve"> gildi á bilinu</w:t>
        </w:r>
      </w:ins>
      <w:r w:rsidR="00933204" w:rsidRPr="00330E98">
        <w:rPr>
          <w:rFonts w:ascii="Times New Roman" w:hAnsi="Times New Roman" w:cs="Times New Roman"/>
          <w:sz w:val="24"/>
          <w:szCs w:val="24"/>
        </w:rPr>
        <w:t xml:space="preserve"> </w:t>
      </w:r>
      <w:del w:id="34" w:author="Ísak Örn Ívarsson - HI" w:date="2023-03-22T22:46:00Z">
        <w:r w:rsidR="00933204" w:rsidRPr="00330E98" w:rsidDel="000F2120">
          <w:rPr>
            <w:rFonts w:ascii="Times New Roman" w:hAnsi="Times New Roman" w:cs="Times New Roman"/>
            <w:sz w:val="24"/>
            <w:szCs w:val="24"/>
          </w:rPr>
          <w:delText xml:space="preserve">um það bil </w:delText>
        </w:r>
      </w:del>
      <w:r w:rsidR="00933204" w:rsidRPr="00330E98">
        <w:rPr>
          <w:rFonts w:ascii="Times New Roman" w:hAnsi="Times New Roman" w:cs="Times New Roman"/>
          <w:sz w:val="24"/>
          <w:szCs w:val="24"/>
        </w:rPr>
        <w:t>0,8 til 2,5. Aðgreiningarstuðlar voru frá 0,9</w:t>
      </w:r>
      <w:r w:rsidR="0018051E" w:rsidRPr="00330E98">
        <w:rPr>
          <w:rFonts w:ascii="Times New Roman" w:hAnsi="Times New Roman" w:cs="Times New Roman"/>
          <w:sz w:val="24"/>
          <w:szCs w:val="24"/>
        </w:rPr>
        <w:t>3</w:t>
      </w:r>
      <w:r w:rsidR="00933204" w:rsidRPr="00330E98">
        <w:rPr>
          <w:rFonts w:ascii="Times New Roman" w:hAnsi="Times New Roman" w:cs="Times New Roman"/>
          <w:sz w:val="24"/>
          <w:szCs w:val="24"/>
        </w:rPr>
        <w:t xml:space="preserve"> til 2,</w:t>
      </w:r>
      <w:r w:rsidR="002D50A3" w:rsidRPr="00330E98">
        <w:rPr>
          <w:rFonts w:ascii="Times New Roman" w:hAnsi="Times New Roman" w:cs="Times New Roman"/>
          <w:sz w:val="24"/>
          <w:szCs w:val="24"/>
        </w:rPr>
        <w:t>27</w:t>
      </w:r>
      <w:r w:rsidR="00933204" w:rsidRPr="00330E98">
        <w:rPr>
          <w:rFonts w:ascii="Times New Roman" w:hAnsi="Times New Roman" w:cs="Times New Roman"/>
          <w:sz w:val="24"/>
          <w:szCs w:val="24"/>
        </w:rPr>
        <w:t xml:space="preserve"> hjá forsjáraðilum og 0,</w:t>
      </w:r>
      <w:r w:rsidR="0018051E" w:rsidRPr="00330E98">
        <w:rPr>
          <w:rFonts w:ascii="Times New Roman" w:hAnsi="Times New Roman" w:cs="Times New Roman"/>
          <w:sz w:val="24"/>
          <w:szCs w:val="24"/>
        </w:rPr>
        <w:t>76</w:t>
      </w:r>
      <w:r w:rsidR="00933204" w:rsidRPr="00330E98">
        <w:rPr>
          <w:rFonts w:ascii="Times New Roman" w:hAnsi="Times New Roman" w:cs="Times New Roman"/>
          <w:sz w:val="24"/>
          <w:szCs w:val="24"/>
        </w:rPr>
        <w:t xml:space="preserve"> til 2,</w:t>
      </w:r>
      <w:r w:rsidR="0018051E" w:rsidRPr="00330E98">
        <w:rPr>
          <w:rFonts w:ascii="Times New Roman" w:hAnsi="Times New Roman" w:cs="Times New Roman"/>
          <w:sz w:val="24"/>
          <w:szCs w:val="24"/>
        </w:rPr>
        <w:t>7</w:t>
      </w:r>
      <w:r w:rsidR="00933204" w:rsidRPr="00330E98">
        <w:rPr>
          <w:rFonts w:ascii="Times New Roman" w:hAnsi="Times New Roman" w:cs="Times New Roman"/>
          <w:sz w:val="24"/>
          <w:szCs w:val="24"/>
        </w:rPr>
        <w:t xml:space="preserve"> hjá starfsfólki skóla. </w:t>
      </w:r>
      <w:r w:rsidR="00E11723">
        <w:rPr>
          <w:rFonts w:ascii="Times New Roman" w:hAnsi="Times New Roman" w:cs="Times New Roman"/>
          <w:sz w:val="24"/>
          <w:szCs w:val="24"/>
        </w:rPr>
        <w:t xml:space="preserve">Atriði </w:t>
      </w:r>
      <w:r w:rsidR="00933204" w:rsidRPr="00330E98">
        <w:rPr>
          <w:rFonts w:ascii="Times New Roman" w:hAnsi="Times New Roman" w:cs="Times New Roman"/>
          <w:sz w:val="24"/>
          <w:szCs w:val="24"/>
        </w:rPr>
        <w:t xml:space="preserve">B11 sem sneri að stöðu nemenda út frá viðmiðum aðalnámskrár var </w:t>
      </w:r>
      <w:r w:rsidR="00E11723">
        <w:rPr>
          <w:rFonts w:ascii="Times New Roman" w:hAnsi="Times New Roman" w:cs="Times New Roman"/>
          <w:sz w:val="24"/>
          <w:szCs w:val="24"/>
        </w:rPr>
        <w:t>lægsta</w:t>
      </w:r>
      <w:del w:id="35" w:author="Ísak Örn Ívarsson - HI" w:date="2023-03-22T22:48:00Z">
        <w:r w:rsidR="00E11723" w:rsidDel="006F4C32">
          <w:rPr>
            <w:rFonts w:ascii="Times New Roman" w:hAnsi="Times New Roman" w:cs="Times New Roman"/>
            <w:sz w:val="24"/>
            <w:szCs w:val="24"/>
          </w:rPr>
          <w:delText>n</w:delText>
        </w:r>
      </w:del>
      <w:r w:rsidR="00E11723">
        <w:rPr>
          <w:rFonts w:ascii="Times New Roman" w:hAnsi="Times New Roman" w:cs="Times New Roman"/>
          <w:sz w:val="24"/>
          <w:szCs w:val="24"/>
        </w:rPr>
        <w:t xml:space="preserve"> </w:t>
      </w:r>
      <w:r w:rsidR="00933204" w:rsidRPr="00330E98">
        <w:rPr>
          <w:rFonts w:ascii="Times New Roman" w:hAnsi="Times New Roman" w:cs="Times New Roman"/>
          <w:sz w:val="24"/>
          <w:szCs w:val="24"/>
        </w:rPr>
        <w:t>aðgreiningarstuðul</w:t>
      </w:r>
      <w:del w:id="36" w:author="Ísak Örn Ívarsson - HI" w:date="2023-03-22T22:48:00Z">
        <w:r w:rsidR="00933204" w:rsidRPr="00330E98" w:rsidDel="006F4C32">
          <w:rPr>
            <w:rFonts w:ascii="Times New Roman" w:hAnsi="Times New Roman" w:cs="Times New Roman"/>
            <w:sz w:val="24"/>
            <w:szCs w:val="24"/>
          </w:rPr>
          <w:delText>l</w:delText>
        </w:r>
      </w:del>
      <w:ins w:id="37" w:author="Ísak Örn Ívarsson - HI" w:date="2023-03-22T22:48:00Z">
        <w:r w:rsidR="006F4C32">
          <w:rPr>
            <w:rFonts w:ascii="Times New Roman" w:hAnsi="Times New Roman" w:cs="Times New Roman"/>
            <w:sz w:val="24"/>
            <w:szCs w:val="24"/>
          </w:rPr>
          <w:t>inn</w:t>
        </w:r>
      </w:ins>
      <w:r w:rsidR="00933204" w:rsidRPr="00330E98">
        <w:rPr>
          <w:rFonts w:ascii="Times New Roman" w:hAnsi="Times New Roman" w:cs="Times New Roman"/>
          <w:sz w:val="24"/>
          <w:szCs w:val="24"/>
        </w:rPr>
        <w:t xml:space="preserve"> hjá starfsfólki skóla (0,7</w:t>
      </w:r>
      <w:r w:rsidR="002D50A3"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Atriði B14 sem sneri að því hve vel nemendur eru búnir undir nám á næsta stigi grunnskólans </w:t>
      </w:r>
      <w:r w:rsidR="00E11723">
        <w:rPr>
          <w:rFonts w:ascii="Times New Roman" w:hAnsi="Times New Roman" w:cs="Times New Roman"/>
          <w:sz w:val="24"/>
          <w:szCs w:val="24"/>
        </w:rPr>
        <w:t>var með hæsta</w:t>
      </w:r>
      <w:del w:id="38" w:author="Ísak Örn Ívarsson - HI" w:date="2023-03-22T22:49:00Z">
        <w:r w:rsidR="00E11723" w:rsidDel="006F4C32">
          <w:rPr>
            <w:rFonts w:ascii="Times New Roman" w:hAnsi="Times New Roman" w:cs="Times New Roman"/>
            <w:sz w:val="24"/>
            <w:szCs w:val="24"/>
          </w:rPr>
          <w:delText>n</w:delText>
        </w:r>
      </w:del>
      <w:r w:rsidR="00E11723">
        <w:rPr>
          <w:rFonts w:ascii="Times New Roman" w:hAnsi="Times New Roman" w:cs="Times New Roman"/>
          <w:sz w:val="24"/>
          <w:szCs w:val="24"/>
        </w:rPr>
        <w:t xml:space="preserve"> aðgreiningarstuðul</w:t>
      </w:r>
      <w:ins w:id="39" w:author="Ísak Örn Ívarsson - HI" w:date="2023-03-22T22:49:00Z">
        <w:r w:rsidR="006F4C32">
          <w:rPr>
            <w:rFonts w:ascii="Times New Roman" w:hAnsi="Times New Roman" w:cs="Times New Roman"/>
            <w:sz w:val="24"/>
            <w:szCs w:val="24"/>
          </w:rPr>
          <w:t>inn</w:t>
        </w:r>
      </w:ins>
      <w:del w:id="40" w:author="Ísak Örn Ívarsson - HI" w:date="2023-03-22T22:49:00Z">
        <w:r w:rsidR="00E11723" w:rsidDel="006F4C32">
          <w:rPr>
            <w:rFonts w:ascii="Times New Roman" w:hAnsi="Times New Roman" w:cs="Times New Roman"/>
            <w:sz w:val="24"/>
            <w:szCs w:val="24"/>
          </w:rPr>
          <w:delText>l</w:delText>
        </w:r>
      </w:del>
      <w:r w:rsidR="00B65DE8">
        <w:rPr>
          <w:rFonts w:ascii="Times New Roman" w:hAnsi="Times New Roman" w:cs="Times New Roman"/>
          <w:sz w:val="24"/>
          <w:szCs w:val="24"/>
        </w:rPr>
        <w:t xml:space="preserve"> (</w:t>
      </w:r>
      <w:r w:rsidR="00E11723">
        <w:rPr>
          <w:rFonts w:ascii="Times New Roman" w:hAnsi="Times New Roman" w:cs="Times New Roman"/>
          <w:sz w:val="24"/>
          <w:szCs w:val="24"/>
        </w:rPr>
        <w:t>2,7</w:t>
      </w:r>
      <w:r w:rsidR="00B65DE8">
        <w:rPr>
          <w:rFonts w:ascii="Times New Roman" w:hAnsi="Times New Roman" w:cs="Times New Roman"/>
          <w:sz w:val="24"/>
          <w:szCs w:val="24"/>
        </w:rPr>
        <w:t>)</w:t>
      </w:r>
      <w:r w:rsidR="00FC2DD2">
        <w:rPr>
          <w:rFonts w:ascii="Times New Roman" w:hAnsi="Times New Roman" w:cs="Times New Roman"/>
          <w:sz w:val="24"/>
          <w:szCs w:val="24"/>
        </w:rPr>
        <w:t xml:space="preserve">. Þyngdarstuðlar endurspegla í þessu tilfelli staðsetningu á undirliggjandi kvarðanum þar sem 50% </w:t>
      </w:r>
      <w:r w:rsidR="00FC2DD2">
        <w:rPr>
          <w:rFonts w:ascii="Times New Roman" w:hAnsi="Times New Roman" w:cs="Times New Roman"/>
          <w:sz w:val="24"/>
          <w:szCs w:val="24"/>
        </w:rPr>
        <w:lastRenderedPageBreak/>
        <w:t>líkur eru á hvorum svarmöguleika.</w:t>
      </w:r>
      <w:r w:rsidR="00933204" w:rsidRPr="00330E98">
        <w:rPr>
          <w:rFonts w:ascii="Times New Roman" w:hAnsi="Times New Roman" w:cs="Times New Roman"/>
          <w:sz w:val="24"/>
          <w:szCs w:val="24"/>
        </w:rPr>
        <w:t xml:space="preserve"> Flestir þyngdarstuðlarnir voru með há neikvæð gildi sem gefur til kynna að bæði forsjáraðilar og starfsfólk skóla voru að svara rétt, það er að segja voru sammála atriðunum og hafa því jákvætt viðhorf. Þyngdarstuðlar voru frá -2,5</w:t>
      </w:r>
      <w:r w:rsidR="002160CF"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til </w:t>
      </w:r>
      <w:r w:rsidR="002160CF" w:rsidRPr="00330E98">
        <w:rPr>
          <w:rFonts w:ascii="Times New Roman" w:hAnsi="Times New Roman" w:cs="Times New Roman"/>
          <w:sz w:val="24"/>
          <w:szCs w:val="24"/>
        </w:rPr>
        <w:t>-0,95</w:t>
      </w:r>
      <w:r w:rsidR="00933204" w:rsidRPr="00330E98">
        <w:rPr>
          <w:rFonts w:ascii="Times New Roman" w:hAnsi="Times New Roman" w:cs="Times New Roman"/>
          <w:sz w:val="24"/>
          <w:szCs w:val="24"/>
        </w:rPr>
        <w:t xml:space="preserve"> meðal forsjáraðila og -2,5 til -0,</w:t>
      </w:r>
      <w:r w:rsidR="002160CF" w:rsidRPr="00330E98">
        <w:rPr>
          <w:rFonts w:ascii="Times New Roman" w:hAnsi="Times New Roman" w:cs="Times New Roman"/>
          <w:sz w:val="24"/>
          <w:szCs w:val="24"/>
        </w:rPr>
        <w:t>93</w:t>
      </w:r>
      <w:r w:rsidR="00933204" w:rsidRPr="00330E98">
        <w:rPr>
          <w:rFonts w:ascii="Times New Roman" w:hAnsi="Times New Roman" w:cs="Times New Roman"/>
          <w:sz w:val="24"/>
          <w:szCs w:val="24"/>
        </w:rPr>
        <w:t xml:space="preserve"> meðal starfsfólk skóla. </w:t>
      </w:r>
      <w:r w:rsidR="002160CF" w:rsidRPr="00330E98">
        <w:rPr>
          <w:rFonts w:ascii="Times New Roman" w:hAnsi="Times New Roman" w:cs="Times New Roman"/>
          <w:sz w:val="24"/>
          <w:szCs w:val="24"/>
        </w:rPr>
        <w:t xml:space="preserve">Atriði B3 var með </w:t>
      </w:r>
      <w:r w:rsidR="000973AA">
        <w:rPr>
          <w:rFonts w:ascii="Times New Roman" w:hAnsi="Times New Roman" w:cs="Times New Roman"/>
          <w:sz w:val="24"/>
          <w:szCs w:val="24"/>
        </w:rPr>
        <w:t>hæsta neikvæða</w:t>
      </w:r>
      <w:r w:rsidR="002160CF" w:rsidRPr="00330E98">
        <w:rPr>
          <w:rFonts w:ascii="Times New Roman" w:hAnsi="Times New Roman" w:cs="Times New Roman"/>
          <w:sz w:val="24"/>
          <w:szCs w:val="24"/>
        </w:rPr>
        <w:t xml:space="preserve"> þyngdarstuðulinn hjá forsjáraðilum</w:t>
      </w:r>
      <w:r w:rsidR="000973AA">
        <w:rPr>
          <w:rFonts w:ascii="Times New Roman" w:hAnsi="Times New Roman" w:cs="Times New Roman"/>
          <w:sz w:val="24"/>
          <w:szCs w:val="24"/>
        </w:rPr>
        <w:t xml:space="preserve"> (-2,56)</w:t>
      </w:r>
      <w:r w:rsidR="002160CF" w:rsidRPr="00330E98">
        <w:rPr>
          <w:rFonts w:ascii="Times New Roman" w:hAnsi="Times New Roman" w:cs="Times New Roman"/>
          <w:sz w:val="24"/>
          <w:szCs w:val="24"/>
        </w:rPr>
        <w:t xml:space="preserve"> og atriði B4 hjá starfsfólki skólans</w:t>
      </w:r>
      <w:r w:rsidR="000973AA">
        <w:rPr>
          <w:rFonts w:ascii="Times New Roman" w:hAnsi="Times New Roman" w:cs="Times New Roman"/>
          <w:sz w:val="24"/>
          <w:szCs w:val="24"/>
        </w:rPr>
        <w:t xml:space="preserve"> (-2,5)</w:t>
      </w:r>
      <w:r w:rsidR="002160CF" w:rsidRPr="00330E98">
        <w:rPr>
          <w:rFonts w:ascii="Times New Roman" w:hAnsi="Times New Roman" w:cs="Times New Roman"/>
          <w:sz w:val="24"/>
          <w:szCs w:val="24"/>
        </w:rPr>
        <w:t xml:space="preserve">. </w:t>
      </w:r>
      <w:commentRangeStart w:id="41"/>
      <w:r w:rsidR="002160CF" w:rsidRPr="00330E98">
        <w:rPr>
          <w:rFonts w:ascii="Times New Roman" w:hAnsi="Times New Roman" w:cs="Times New Roman"/>
          <w:sz w:val="24"/>
          <w:szCs w:val="24"/>
        </w:rPr>
        <w:t xml:space="preserve">Viðhorf eru því það jákvæð </w:t>
      </w:r>
      <w:commentRangeEnd w:id="41"/>
      <w:r w:rsidR="006F4C32">
        <w:rPr>
          <w:rStyle w:val="CommentReference"/>
        </w:rPr>
        <w:commentReference w:id="41"/>
      </w:r>
      <w:r w:rsidR="002160CF" w:rsidRPr="00330E98">
        <w:rPr>
          <w:rFonts w:ascii="Times New Roman" w:hAnsi="Times New Roman" w:cs="Times New Roman"/>
          <w:sz w:val="24"/>
          <w:szCs w:val="24"/>
        </w:rPr>
        <w:t>að einungis 0,5 til 0,6% þátttakenda hafi neikvæðari viðhorf en þeir punktar endurspegl</w:t>
      </w:r>
      <w:r w:rsidR="00E11723">
        <w:rPr>
          <w:rFonts w:ascii="Times New Roman" w:hAnsi="Times New Roman" w:cs="Times New Roman"/>
          <w:sz w:val="24"/>
          <w:szCs w:val="24"/>
        </w:rPr>
        <w:t>a.</w:t>
      </w:r>
    </w:p>
    <w:p w14:paraId="7F4176B7" w14:textId="1EEF58F3" w:rsidR="00933204" w:rsidRPr="00330E98" w:rsidRDefault="00933204" w:rsidP="00933204">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4</w:t>
      </w:r>
    </w:p>
    <w:p w14:paraId="0D7458D9" w14:textId="047459A1" w:rsidR="00933204" w:rsidRPr="00330E98" w:rsidRDefault="00933204" w:rsidP="00933204">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w:t>
      </w:r>
      <w:r w:rsidR="008A0292" w:rsidRPr="00330E98">
        <w:rPr>
          <w:rFonts w:ascii="Times New Roman" w:hAnsi="Times New Roman" w:cs="Times New Roman"/>
          <w:i/>
          <w:iCs/>
          <w:sz w:val="24"/>
          <w:szCs w:val="24"/>
        </w:rPr>
        <w:t>, skipt eftir forsjáraðilum og starfsfólki skóla</w:t>
      </w:r>
    </w:p>
    <w:tbl>
      <w:tblPr>
        <w:tblW w:w="9450" w:type="dxa"/>
        <w:tblLook w:val="04A0" w:firstRow="1" w:lastRow="0" w:firstColumn="1" w:lastColumn="0" w:noHBand="0" w:noVBand="1"/>
      </w:tblPr>
      <w:tblGrid>
        <w:gridCol w:w="1260"/>
        <w:gridCol w:w="2250"/>
        <w:gridCol w:w="1800"/>
        <w:gridCol w:w="2250"/>
        <w:gridCol w:w="1890"/>
      </w:tblGrid>
      <w:tr w:rsidR="00933204" w:rsidRPr="00330E98" w14:paraId="6070B14F" w14:textId="77777777" w:rsidTr="00307FDA">
        <w:trPr>
          <w:trHeight w:val="290"/>
        </w:trPr>
        <w:tc>
          <w:tcPr>
            <w:tcW w:w="1260" w:type="dxa"/>
            <w:tcBorders>
              <w:top w:val="single" w:sz="4" w:space="0" w:color="000000"/>
              <w:left w:val="nil"/>
              <w:right w:val="nil"/>
            </w:tcBorders>
            <w:shd w:val="clear" w:color="auto" w:fill="auto"/>
            <w:noWrap/>
            <w:vAlign w:val="bottom"/>
          </w:tcPr>
          <w:p w14:paraId="438134CE" w14:textId="77777777" w:rsidR="00933204" w:rsidRPr="00330E98" w:rsidRDefault="00933204" w:rsidP="00741655">
            <w:pPr>
              <w:spacing w:after="0" w:line="240" w:lineRule="auto"/>
              <w:rPr>
                <w:rFonts w:ascii="Times New Roman" w:eastAsia="Times New Roman" w:hAnsi="Times New Roman" w:cs="Times New Roman"/>
                <w:b/>
                <w:bCs/>
                <w:color w:val="000000"/>
              </w:rPr>
            </w:pPr>
          </w:p>
        </w:tc>
        <w:tc>
          <w:tcPr>
            <w:tcW w:w="4050" w:type="dxa"/>
            <w:gridSpan w:val="2"/>
            <w:tcBorders>
              <w:top w:val="single" w:sz="4" w:space="0" w:color="000000"/>
              <w:left w:val="nil"/>
              <w:bottom w:val="single" w:sz="4" w:space="0" w:color="000000"/>
              <w:right w:val="nil"/>
            </w:tcBorders>
            <w:shd w:val="clear" w:color="auto" w:fill="auto"/>
            <w:noWrap/>
            <w:vAlign w:val="center"/>
          </w:tcPr>
          <w:p w14:paraId="4ED3909C"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140" w:type="dxa"/>
            <w:gridSpan w:val="2"/>
            <w:tcBorders>
              <w:top w:val="single" w:sz="4" w:space="0" w:color="000000"/>
              <w:left w:val="nil"/>
              <w:bottom w:val="single" w:sz="4" w:space="0" w:color="000000"/>
              <w:right w:val="nil"/>
            </w:tcBorders>
            <w:shd w:val="clear" w:color="auto" w:fill="auto"/>
            <w:noWrap/>
            <w:vAlign w:val="center"/>
          </w:tcPr>
          <w:p w14:paraId="255F9F58"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933204" w:rsidRPr="00330E98" w14:paraId="260ABFC7" w14:textId="77777777" w:rsidTr="00307FDA">
        <w:trPr>
          <w:trHeight w:val="290"/>
        </w:trPr>
        <w:tc>
          <w:tcPr>
            <w:tcW w:w="1260" w:type="dxa"/>
            <w:tcBorders>
              <w:left w:val="nil"/>
              <w:bottom w:val="single" w:sz="4" w:space="0" w:color="000000"/>
              <w:right w:val="nil"/>
            </w:tcBorders>
            <w:shd w:val="clear" w:color="auto" w:fill="auto"/>
            <w:noWrap/>
            <w:vAlign w:val="bottom"/>
            <w:hideMark/>
          </w:tcPr>
          <w:p w14:paraId="5E4F0255" w14:textId="77777777" w:rsidR="00933204" w:rsidRPr="00330E98" w:rsidRDefault="00933204" w:rsidP="0074165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Atriði</w:t>
            </w:r>
          </w:p>
        </w:tc>
        <w:tc>
          <w:tcPr>
            <w:tcW w:w="2250" w:type="dxa"/>
            <w:tcBorders>
              <w:top w:val="single" w:sz="4" w:space="0" w:color="000000"/>
              <w:left w:val="nil"/>
              <w:bottom w:val="single" w:sz="4" w:space="0" w:color="000000"/>
              <w:right w:val="nil"/>
            </w:tcBorders>
            <w:shd w:val="clear" w:color="auto" w:fill="auto"/>
            <w:noWrap/>
            <w:vAlign w:val="center"/>
            <w:hideMark/>
          </w:tcPr>
          <w:p w14:paraId="18196088"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800" w:type="dxa"/>
            <w:tcBorders>
              <w:top w:val="single" w:sz="4" w:space="0" w:color="000000"/>
              <w:left w:val="nil"/>
              <w:bottom w:val="single" w:sz="4" w:space="0" w:color="000000"/>
              <w:right w:val="nil"/>
            </w:tcBorders>
            <w:shd w:val="clear" w:color="auto" w:fill="auto"/>
            <w:noWrap/>
            <w:vAlign w:val="center"/>
            <w:hideMark/>
          </w:tcPr>
          <w:p w14:paraId="2098F93B"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250" w:type="dxa"/>
            <w:tcBorders>
              <w:top w:val="single" w:sz="4" w:space="0" w:color="000000"/>
              <w:left w:val="nil"/>
              <w:bottom w:val="single" w:sz="4" w:space="0" w:color="000000"/>
              <w:right w:val="nil"/>
            </w:tcBorders>
            <w:shd w:val="clear" w:color="auto" w:fill="auto"/>
            <w:noWrap/>
            <w:vAlign w:val="center"/>
            <w:hideMark/>
          </w:tcPr>
          <w:p w14:paraId="279E0C46"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1890" w:type="dxa"/>
            <w:tcBorders>
              <w:top w:val="single" w:sz="4" w:space="0" w:color="000000"/>
              <w:left w:val="nil"/>
              <w:bottom w:val="single" w:sz="4" w:space="0" w:color="000000"/>
              <w:right w:val="nil"/>
            </w:tcBorders>
            <w:shd w:val="clear" w:color="auto" w:fill="auto"/>
            <w:noWrap/>
            <w:vAlign w:val="center"/>
            <w:hideMark/>
          </w:tcPr>
          <w:p w14:paraId="7549A9FA"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933204" w:rsidRPr="00330E98" w14:paraId="1C02F06B" w14:textId="77777777" w:rsidTr="00307FDA">
        <w:trPr>
          <w:trHeight w:val="290"/>
        </w:trPr>
        <w:tc>
          <w:tcPr>
            <w:tcW w:w="1260" w:type="dxa"/>
            <w:tcBorders>
              <w:top w:val="nil"/>
              <w:left w:val="nil"/>
              <w:bottom w:val="nil"/>
              <w:right w:val="nil"/>
            </w:tcBorders>
            <w:shd w:val="clear" w:color="auto" w:fill="auto"/>
            <w:noWrap/>
            <w:vAlign w:val="center"/>
            <w:hideMark/>
          </w:tcPr>
          <w:p w14:paraId="056BF4C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w:t>
            </w:r>
          </w:p>
        </w:tc>
        <w:tc>
          <w:tcPr>
            <w:tcW w:w="2250" w:type="dxa"/>
            <w:tcBorders>
              <w:top w:val="nil"/>
              <w:left w:val="nil"/>
              <w:bottom w:val="nil"/>
              <w:right w:val="nil"/>
            </w:tcBorders>
            <w:shd w:val="clear" w:color="auto" w:fill="auto"/>
            <w:vAlign w:val="center"/>
            <w:hideMark/>
          </w:tcPr>
          <w:p w14:paraId="19998A8C" w14:textId="47C59524" w:rsidR="00933204" w:rsidRPr="00330E98" w:rsidRDefault="0018051E"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00" w:type="dxa"/>
            <w:tcBorders>
              <w:top w:val="nil"/>
              <w:left w:val="nil"/>
              <w:bottom w:val="nil"/>
              <w:right w:val="nil"/>
            </w:tcBorders>
            <w:shd w:val="clear" w:color="auto" w:fill="auto"/>
            <w:noWrap/>
            <w:vAlign w:val="center"/>
            <w:hideMark/>
          </w:tcPr>
          <w:p w14:paraId="3264EF0F" w14:textId="1FE4B3F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27</w:t>
            </w:r>
          </w:p>
        </w:tc>
        <w:tc>
          <w:tcPr>
            <w:tcW w:w="2250" w:type="dxa"/>
            <w:tcBorders>
              <w:top w:val="nil"/>
              <w:left w:val="nil"/>
              <w:bottom w:val="nil"/>
              <w:right w:val="nil"/>
            </w:tcBorders>
            <w:shd w:val="clear" w:color="auto" w:fill="auto"/>
            <w:vAlign w:val="center"/>
            <w:hideMark/>
          </w:tcPr>
          <w:p w14:paraId="6533CFE3" w14:textId="7797DDD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0</w:t>
            </w:r>
          </w:p>
        </w:tc>
        <w:tc>
          <w:tcPr>
            <w:tcW w:w="1890" w:type="dxa"/>
            <w:tcBorders>
              <w:top w:val="nil"/>
              <w:left w:val="nil"/>
              <w:bottom w:val="nil"/>
              <w:right w:val="nil"/>
            </w:tcBorders>
            <w:shd w:val="clear" w:color="auto" w:fill="auto"/>
            <w:noWrap/>
            <w:vAlign w:val="center"/>
            <w:hideMark/>
          </w:tcPr>
          <w:p w14:paraId="0FBB3593" w14:textId="5EC25CA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8</w:t>
            </w:r>
          </w:p>
        </w:tc>
      </w:tr>
      <w:tr w:rsidR="00933204" w:rsidRPr="00330E98" w14:paraId="5B89037A" w14:textId="77777777" w:rsidTr="00307FDA">
        <w:trPr>
          <w:trHeight w:val="290"/>
        </w:trPr>
        <w:tc>
          <w:tcPr>
            <w:tcW w:w="1260" w:type="dxa"/>
            <w:tcBorders>
              <w:top w:val="nil"/>
              <w:left w:val="nil"/>
              <w:bottom w:val="nil"/>
              <w:right w:val="nil"/>
            </w:tcBorders>
            <w:shd w:val="clear" w:color="auto" w:fill="auto"/>
            <w:noWrap/>
            <w:vAlign w:val="center"/>
            <w:hideMark/>
          </w:tcPr>
          <w:p w14:paraId="37CDEC3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B2</w:t>
            </w:r>
          </w:p>
        </w:tc>
        <w:tc>
          <w:tcPr>
            <w:tcW w:w="2250" w:type="dxa"/>
            <w:tcBorders>
              <w:top w:val="nil"/>
              <w:left w:val="nil"/>
              <w:bottom w:val="nil"/>
              <w:right w:val="nil"/>
            </w:tcBorders>
            <w:shd w:val="clear" w:color="auto" w:fill="auto"/>
            <w:noWrap/>
            <w:vAlign w:val="center"/>
            <w:hideMark/>
          </w:tcPr>
          <w:p w14:paraId="71EB244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p>
        </w:tc>
        <w:tc>
          <w:tcPr>
            <w:tcW w:w="1800" w:type="dxa"/>
            <w:tcBorders>
              <w:top w:val="nil"/>
              <w:left w:val="nil"/>
              <w:bottom w:val="nil"/>
              <w:right w:val="nil"/>
            </w:tcBorders>
            <w:shd w:val="clear" w:color="auto" w:fill="auto"/>
            <w:noWrap/>
            <w:vAlign w:val="center"/>
            <w:hideMark/>
          </w:tcPr>
          <w:p w14:paraId="64DAFFF8" w14:textId="73DF897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vAlign w:val="center"/>
            <w:hideMark/>
          </w:tcPr>
          <w:p w14:paraId="409AC102" w14:textId="0117C99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25</w:t>
            </w:r>
          </w:p>
        </w:tc>
        <w:tc>
          <w:tcPr>
            <w:tcW w:w="1890" w:type="dxa"/>
            <w:tcBorders>
              <w:top w:val="nil"/>
              <w:left w:val="nil"/>
              <w:bottom w:val="nil"/>
              <w:right w:val="nil"/>
            </w:tcBorders>
            <w:shd w:val="clear" w:color="auto" w:fill="auto"/>
            <w:noWrap/>
            <w:vAlign w:val="center"/>
            <w:hideMark/>
          </w:tcPr>
          <w:p w14:paraId="0BEB437F" w14:textId="36AABFE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3</w:t>
            </w:r>
          </w:p>
        </w:tc>
      </w:tr>
      <w:tr w:rsidR="00933204" w:rsidRPr="00330E98" w14:paraId="2486CA61" w14:textId="77777777" w:rsidTr="00307FDA">
        <w:trPr>
          <w:trHeight w:val="290"/>
        </w:trPr>
        <w:tc>
          <w:tcPr>
            <w:tcW w:w="1260" w:type="dxa"/>
            <w:tcBorders>
              <w:top w:val="nil"/>
              <w:left w:val="nil"/>
              <w:bottom w:val="nil"/>
              <w:right w:val="nil"/>
            </w:tcBorders>
            <w:shd w:val="clear" w:color="auto" w:fill="auto"/>
            <w:noWrap/>
            <w:vAlign w:val="center"/>
            <w:hideMark/>
          </w:tcPr>
          <w:p w14:paraId="32573CD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B3</w:t>
            </w:r>
          </w:p>
        </w:tc>
        <w:tc>
          <w:tcPr>
            <w:tcW w:w="2250" w:type="dxa"/>
            <w:tcBorders>
              <w:top w:val="nil"/>
              <w:left w:val="nil"/>
              <w:bottom w:val="nil"/>
              <w:right w:val="nil"/>
            </w:tcBorders>
            <w:shd w:val="clear" w:color="auto" w:fill="auto"/>
            <w:vAlign w:val="center"/>
            <w:hideMark/>
          </w:tcPr>
          <w:p w14:paraId="57C5853A"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p>
        </w:tc>
        <w:tc>
          <w:tcPr>
            <w:tcW w:w="1800" w:type="dxa"/>
            <w:tcBorders>
              <w:top w:val="nil"/>
              <w:left w:val="nil"/>
              <w:bottom w:val="nil"/>
              <w:right w:val="nil"/>
            </w:tcBorders>
            <w:shd w:val="clear" w:color="auto" w:fill="auto"/>
            <w:noWrap/>
            <w:vAlign w:val="center"/>
            <w:hideMark/>
          </w:tcPr>
          <w:p w14:paraId="4F94F7B5" w14:textId="6A1FAA3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r w:rsidR="0018051E" w:rsidRPr="00330E98">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vAlign w:val="center"/>
            <w:hideMark/>
          </w:tcPr>
          <w:p w14:paraId="20EFBB57" w14:textId="089D51E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1</w:t>
            </w:r>
          </w:p>
        </w:tc>
        <w:tc>
          <w:tcPr>
            <w:tcW w:w="1890" w:type="dxa"/>
            <w:tcBorders>
              <w:top w:val="nil"/>
              <w:left w:val="nil"/>
              <w:bottom w:val="nil"/>
              <w:right w:val="nil"/>
            </w:tcBorders>
            <w:shd w:val="clear" w:color="auto" w:fill="auto"/>
            <w:noWrap/>
            <w:vAlign w:val="center"/>
            <w:hideMark/>
          </w:tcPr>
          <w:p w14:paraId="27F2B141"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-2,21</w:t>
            </w:r>
          </w:p>
        </w:tc>
      </w:tr>
      <w:tr w:rsidR="00933204" w:rsidRPr="00330E98" w14:paraId="26AC61D3" w14:textId="77777777" w:rsidTr="00307FDA">
        <w:trPr>
          <w:trHeight w:val="290"/>
        </w:trPr>
        <w:tc>
          <w:tcPr>
            <w:tcW w:w="1260" w:type="dxa"/>
            <w:tcBorders>
              <w:top w:val="nil"/>
              <w:left w:val="nil"/>
              <w:bottom w:val="nil"/>
              <w:right w:val="nil"/>
            </w:tcBorders>
            <w:shd w:val="clear" w:color="auto" w:fill="auto"/>
            <w:noWrap/>
            <w:vAlign w:val="center"/>
            <w:hideMark/>
          </w:tcPr>
          <w:p w14:paraId="620EB4D1"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B4</w:t>
            </w:r>
          </w:p>
        </w:tc>
        <w:tc>
          <w:tcPr>
            <w:tcW w:w="2250" w:type="dxa"/>
            <w:tcBorders>
              <w:top w:val="nil"/>
              <w:left w:val="nil"/>
              <w:bottom w:val="nil"/>
              <w:right w:val="nil"/>
            </w:tcBorders>
            <w:shd w:val="clear" w:color="auto" w:fill="auto"/>
            <w:vAlign w:val="center"/>
            <w:hideMark/>
          </w:tcPr>
          <w:p w14:paraId="693B9E00" w14:textId="7B801F0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1800" w:type="dxa"/>
            <w:tcBorders>
              <w:top w:val="nil"/>
              <w:left w:val="nil"/>
              <w:bottom w:val="nil"/>
              <w:right w:val="nil"/>
            </w:tcBorders>
            <w:shd w:val="clear" w:color="auto" w:fill="auto"/>
            <w:noWrap/>
            <w:vAlign w:val="center"/>
            <w:hideMark/>
          </w:tcPr>
          <w:p w14:paraId="2F294B4E" w14:textId="7ED2E46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vAlign w:val="center"/>
            <w:hideMark/>
          </w:tcPr>
          <w:p w14:paraId="5E3AB8FD" w14:textId="6E8389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DD7B0F5"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r>
      <w:tr w:rsidR="00933204" w:rsidRPr="00330E98" w14:paraId="20045D65" w14:textId="77777777" w:rsidTr="00307FDA">
        <w:trPr>
          <w:trHeight w:val="290"/>
        </w:trPr>
        <w:tc>
          <w:tcPr>
            <w:tcW w:w="1260" w:type="dxa"/>
            <w:tcBorders>
              <w:top w:val="nil"/>
              <w:left w:val="nil"/>
              <w:bottom w:val="nil"/>
              <w:right w:val="nil"/>
            </w:tcBorders>
            <w:shd w:val="clear" w:color="auto" w:fill="auto"/>
            <w:noWrap/>
            <w:vAlign w:val="center"/>
            <w:hideMark/>
          </w:tcPr>
          <w:p w14:paraId="3E31A5AF"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B5</w:t>
            </w:r>
          </w:p>
        </w:tc>
        <w:tc>
          <w:tcPr>
            <w:tcW w:w="2250" w:type="dxa"/>
            <w:tcBorders>
              <w:top w:val="nil"/>
              <w:left w:val="nil"/>
              <w:bottom w:val="nil"/>
              <w:right w:val="nil"/>
            </w:tcBorders>
            <w:shd w:val="clear" w:color="auto" w:fill="auto"/>
            <w:vAlign w:val="center"/>
            <w:hideMark/>
          </w:tcPr>
          <w:p w14:paraId="11ADEFBC" w14:textId="7CC70E64"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58D2CBDF" w14:textId="0F93F43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center"/>
            <w:hideMark/>
          </w:tcPr>
          <w:p w14:paraId="29E41C4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p>
        </w:tc>
        <w:tc>
          <w:tcPr>
            <w:tcW w:w="1890" w:type="dxa"/>
            <w:tcBorders>
              <w:top w:val="nil"/>
              <w:left w:val="nil"/>
              <w:bottom w:val="nil"/>
              <w:right w:val="nil"/>
            </w:tcBorders>
            <w:shd w:val="clear" w:color="auto" w:fill="auto"/>
            <w:noWrap/>
            <w:vAlign w:val="center"/>
            <w:hideMark/>
          </w:tcPr>
          <w:p w14:paraId="2F1DA9B5" w14:textId="0DF5399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r w:rsidR="0018051E" w:rsidRPr="00330E98">
              <w:rPr>
                <w:rFonts w:ascii="Times New Roman" w:eastAsia="Times New Roman" w:hAnsi="Times New Roman" w:cs="Times New Roman"/>
                <w:color w:val="000000"/>
              </w:rPr>
              <w:t>4</w:t>
            </w:r>
          </w:p>
        </w:tc>
      </w:tr>
      <w:tr w:rsidR="00933204" w:rsidRPr="00330E98" w14:paraId="267286B4" w14:textId="77777777" w:rsidTr="00307FDA">
        <w:trPr>
          <w:trHeight w:val="290"/>
        </w:trPr>
        <w:tc>
          <w:tcPr>
            <w:tcW w:w="1260" w:type="dxa"/>
            <w:tcBorders>
              <w:top w:val="nil"/>
              <w:left w:val="nil"/>
              <w:bottom w:val="nil"/>
              <w:right w:val="nil"/>
            </w:tcBorders>
            <w:shd w:val="clear" w:color="auto" w:fill="auto"/>
            <w:noWrap/>
            <w:vAlign w:val="center"/>
            <w:hideMark/>
          </w:tcPr>
          <w:p w14:paraId="4687C8D9"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B7</w:t>
            </w:r>
          </w:p>
        </w:tc>
        <w:tc>
          <w:tcPr>
            <w:tcW w:w="2250" w:type="dxa"/>
            <w:tcBorders>
              <w:top w:val="nil"/>
              <w:left w:val="nil"/>
              <w:bottom w:val="nil"/>
              <w:right w:val="nil"/>
            </w:tcBorders>
            <w:shd w:val="clear" w:color="auto" w:fill="auto"/>
            <w:vAlign w:val="center"/>
            <w:hideMark/>
          </w:tcPr>
          <w:p w14:paraId="6230F92F" w14:textId="2FBFC29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24</w:t>
            </w:r>
          </w:p>
        </w:tc>
        <w:tc>
          <w:tcPr>
            <w:tcW w:w="1800" w:type="dxa"/>
            <w:tcBorders>
              <w:top w:val="nil"/>
              <w:left w:val="nil"/>
              <w:bottom w:val="nil"/>
              <w:right w:val="nil"/>
            </w:tcBorders>
            <w:shd w:val="clear" w:color="auto" w:fill="auto"/>
            <w:noWrap/>
            <w:vAlign w:val="center"/>
            <w:hideMark/>
          </w:tcPr>
          <w:p w14:paraId="0BD45D70" w14:textId="3A0D60A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6D115199"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0,96</w:t>
            </w:r>
          </w:p>
        </w:tc>
        <w:tc>
          <w:tcPr>
            <w:tcW w:w="1890" w:type="dxa"/>
            <w:tcBorders>
              <w:top w:val="nil"/>
              <w:left w:val="nil"/>
              <w:bottom w:val="nil"/>
              <w:right w:val="nil"/>
            </w:tcBorders>
            <w:shd w:val="clear" w:color="auto" w:fill="auto"/>
            <w:noWrap/>
            <w:vAlign w:val="center"/>
            <w:hideMark/>
          </w:tcPr>
          <w:p w14:paraId="4C745876" w14:textId="13AFDDE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1</w:t>
            </w:r>
          </w:p>
        </w:tc>
      </w:tr>
      <w:tr w:rsidR="00933204" w:rsidRPr="00330E98" w14:paraId="0619B648" w14:textId="77777777" w:rsidTr="00307FDA">
        <w:trPr>
          <w:trHeight w:val="290"/>
        </w:trPr>
        <w:tc>
          <w:tcPr>
            <w:tcW w:w="1260" w:type="dxa"/>
            <w:tcBorders>
              <w:top w:val="nil"/>
              <w:left w:val="nil"/>
              <w:bottom w:val="nil"/>
              <w:right w:val="nil"/>
            </w:tcBorders>
            <w:shd w:val="clear" w:color="auto" w:fill="auto"/>
            <w:noWrap/>
            <w:vAlign w:val="center"/>
            <w:hideMark/>
          </w:tcPr>
          <w:p w14:paraId="12A6671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B8</w:t>
            </w:r>
          </w:p>
        </w:tc>
        <w:tc>
          <w:tcPr>
            <w:tcW w:w="2250" w:type="dxa"/>
            <w:tcBorders>
              <w:top w:val="nil"/>
              <w:left w:val="nil"/>
              <w:bottom w:val="nil"/>
              <w:right w:val="nil"/>
            </w:tcBorders>
            <w:shd w:val="clear" w:color="auto" w:fill="auto"/>
            <w:vAlign w:val="center"/>
            <w:hideMark/>
          </w:tcPr>
          <w:p w14:paraId="14CD533E" w14:textId="7E7B4A1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27</w:t>
            </w:r>
          </w:p>
        </w:tc>
        <w:tc>
          <w:tcPr>
            <w:tcW w:w="1800" w:type="dxa"/>
            <w:tcBorders>
              <w:top w:val="nil"/>
              <w:left w:val="nil"/>
              <w:bottom w:val="nil"/>
              <w:right w:val="nil"/>
            </w:tcBorders>
            <w:shd w:val="clear" w:color="auto" w:fill="auto"/>
            <w:noWrap/>
            <w:vAlign w:val="center"/>
            <w:hideMark/>
          </w:tcPr>
          <w:p w14:paraId="23FF375C" w14:textId="2E421C7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10FB82FD" w14:textId="60E5278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93</w:t>
            </w:r>
          </w:p>
        </w:tc>
        <w:tc>
          <w:tcPr>
            <w:tcW w:w="1890" w:type="dxa"/>
            <w:tcBorders>
              <w:top w:val="nil"/>
              <w:left w:val="nil"/>
              <w:bottom w:val="nil"/>
              <w:right w:val="nil"/>
            </w:tcBorders>
            <w:shd w:val="clear" w:color="auto" w:fill="auto"/>
            <w:noWrap/>
            <w:vAlign w:val="center"/>
            <w:hideMark/>
          </w:tcPr>
          <w:p w14:paraId="1BDCF117" w14:textId="608ED9E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4492F566" w14:textId="77777777" w:rsidTr="00307FDA">
        <w:trPr>
          <w:trHeight w:val="290"/>
        </w:trPr>
        <w:tc>
          <w:tcPr>
            <w:tcW w:w="1260" w:type="dxa"/>
            <w:tcBorders>
              <w:top w:val="nil"/>
              <w:left w:val="nil"/>
              <w:bottom w:val="nil"/>
              <w:right w:val="nil"/>
            </w:tcBorders>
            <w:shd w:val="clear" w:color="auto" w:fill="auto"/>
            <w:noWrap/>
            <w:vAlign w:val="center"/>
            <w:hideMark/>
          </w:tcPr>
          <w:p w14:paraId="2372A11B"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B9</w:t>
            </w:r>
          </w:p>
        </w:tc>
        <w:tc>
          <w:tcPr>
            <w:tcW w:w="2250" w:type="dxa"/>
            <w:tcBorders>
              <w:top w:val="nil"/>
              <w:left w:val="nil"/>
              <w:bottom w:val="nil"/>
              <w:right w:val="nil"/>
            </w:tcBorders>
            <w:shd w:val="clear" w:color="auto" w:fill="auto"/>
            <w:vAlign w:val="center"/>
            <w:hideMark/>
          </w:tcPr>
          <w:p w14:paraId="7F9B3E14" w14:textId="52D516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r w:rsidR="0018051E" w:rsidRPr="00330E98">
              <w:rPr>
                <w:rFonts w:ascii="Times New Roman" w:eastAsia="Times New Roman" w:hAnsi="Times New Roman" w:cs="Times New Roman"/>
                <w:color w:val="000000"/>
              </w:rPr>
              <w:t>7</w:t>
            </w:r>
          </w:p>
        </w:tc>
        <w:tc>
          <w:tcPr>
            <w:tcW w:w="1800" w:type="dxa"/>
            <w:tcBorders>
              <w:top w:val="nil"/>
              <w:left w:val="nil"/>
              <w:bottom w:val="nil"/>
              <w:right w:val="nil"/>
            </w:tcBorders>
            <w:shd w:val="clear" w:color="auto" w:fill="auto"/>
            <w:noWrap/>
            <w:vAlign w:val="center"/>
            <w:hideMark/>
          </w:tcPr>
          <w:p w14:paraId="01A98B17" w14:textId="394A0E3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center"/>
            <w:hideMark/>
          </w:tcPr>
          <w:p w14:paraId="6049B4B7" w14:textId="1F32FEF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6A6B5A3" w14:textId="060AFB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74D14B26" w14:textId="77777777" w:rsidTr="00307FDA">
        <w:trPr>
          <w:trHeight w:val="290"/>
        </w:trPr>
        <w:tc>
          <w:tcPr>
            <w:tcW w:w="1260" w:type="dxa"/>
            <w:tcBorders>
              <w:top w:val="nil"/>
              <w:left w:val="nil"/>
              <w:bottom w:val="nil"/>
              <w:right w:val="nil"/>
            </w:tcBorders>
            <w:shd w:val="clear" w:color="auto" w:fill="auto"/>
            <w:noWrap/>
            <w:vAlign w:val="center"/>
            <w:hideMark/>
          </w:tcPr>
          <w:p w14:paraId="54DD12F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B10</w:t>
            </w:r>
          </w:p>
        </w:tc>
        <w:tc>
          <w:tcPr>
            <w:tcW w:w="2250" w:type="dxa"/>
            <w:tcBorders>
              <w:top w:val="nil"/>
              <w:left w:val="nil"/>
              <w:bottom w:val="nil"/>
              <w:right w:val="nil"/>
            </w:tcBorders>
            <w:shd w:val="clear" w:color="auto" w:fill="auto"/>
            <w:vAlign w:val="center"/>
            <w:hideMark/>
          </w:tcPr>
          <w:p w14:paraId="402D3717" w14:textId="3495AC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17</w:t>
            </w:r>
          </w:p>
        </w:tc>
        <w:tc>
          <w:tcPr>
            <w:tcW w:w="1800" w:type="dxa"/>
            <w:tcBorders>
              <w:top w:val="nil"/>
              <w:left w:val="nil"/>
              <w:bottom w:val="nil"/>
              <w:right w:val="nil"/>
            </w:tcBorders>
            <w:shd w:val="clear" w:color="auto" w:fill="auto"/>
            <w:noWrap/>
            <w:vAlign w:val="center"/>
            <w:hideMark/>
          </w:tcPr>
          <w:p w14:paraId="21A75163" w14:textId="6B74B4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r w:rsidR="0018051E" w:rsidRPr="00330E98">
              <w:rPr>
                <w:rFonts w:ascii="Times New Roman" w:eastAsia="Times New Roman" w:hAnsi="Times New Roman" w:cs="Times New Roman"/>
                <w:color w:val="000000"/>
              </w:rPr>
              <w:t>0,95</w:t>
            </w:r>
          </w:p>
        </w:tc>
        <w:tc>
          <w:tcPr>
            <w:tcW w:w="2250" w:type="dxa"/>
            <w:tcBorders>
              <w:top w:val="nil"/>
              <w:left w:val="nil"/>
              <w:bottom w:val="nil"/>
              <w:right w:val="nil"/>
            </w:tcBorders>
            <w:shd w:val="clear" w:color="auto" w:fill="auto"/>
            <w:noWrap/>
            <w:vAlign w:val="center"/>
            <w:hideMark/>
          </w:tcPr>
          <w:p w14:paraId="2AEA0940" w14:textId="7BBF696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w:t>
            </w:r>
            <w:r w:rsidR="0018051E" w:rsidRPr="00330E98">
              <w:rPr>
                <w:rFonts w:ascii="Times New Roman" w:eastAsia="Times New Roman" w:hAnsi="Times New Roman" w:cs="Times New Roman"/>
                <w:color w:val="000000"/>
              </w:rPr>
              <w:t>9</w:t>
            </w:r>
          </w:p>
        </w:tc>
        <w:tc>
          <w:tcPr>
            <w:tcW w:w="1890" w:type="dxa"/>
            <w:tcBorders>
              <w:top w:val="nil"/>
              <w:left w:val="nil"/>
              <w:bottom w:val="nil"/>
              <w:right w:val="nil"/>
            </w:tcBorders>
            <w:shd w:val="clear" w:color="auto" w:fill="auto"/>
            <w:noWrap/>
            <w:vAlign w:val="center"/>
            <w:hideMark/>
          </w:tcPr>
          <w:p w14:paraId="6F719E42" w14:textId="383E8F00"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3</w:t>
            </w:r>
          </w:p>
        </w:tc>
      </w:tr>
      <w:tr w:rsidR="00933204" w:rsidRPr="00330E98" w14:paraId="191D401E" w14:textId="77777777" w:rsidTr="00307FDA">
        <w:trPr>
          <w:trHeight w:val="290"/>
        </w:trPr>
        <w:tc>
          <w:tcPr>
            <w:tcW w:w="1260" w:type="dxa"/>
            <w:tcBorders>
              <w:top w:val="nil"/>
              <w:left w:val="nil"/>
              <w:bottom w:val="nil"/>
              <w:right w:val="nil"/>
            </w:tcBorders>
            <w:shd w:val="clear" w:color="auto" w:fill="auto"/>
            <w:noWrap/>
            <w:vAlign w:val="center"/>
            <w:hideMark/>
          </w:tcPr>
          <w:p w14:paraId="1C3CF6B4"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B11</w:t>
            </w:r>
          </w:p>
        </w:tc>
        <w:tc>
          <w:tcPr>
            <w:tcW w:w="2250" w:type="dxa"/>
            <w:tcBorders>
              <w:top w:val="nil"/>
              <w:left w:val="nil"/>
              <w:bottom w:val="nil"/>
              <w:right w:val="nil"/>
            </w:tcBorders>
            <w:shd w:val="clear" w:color="auto" w:fill="auto"/>
            <w:vAlign w:val="center"/>
            <w:hideMark/>
          </w:tcPr>
          <w:p w14:paraId="69D121A4" w14:textId="0E715E7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17049102" w14:textId="017D4FA1"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,34</w:t>
            </w:r>
          </w:p>
        </w:tc>
        <w:tc>
          <w:tcPr>
            <w:tcW w:w="2250" w:type="dxa"/>
            <w:tcBorders>
              <w:top w:val="nil"/>
              <w:left w:val="nil"/>
              <w:bottom w:val="nil"/>
              <w:right w:val="nil"/>
            </w:tcBorders>
            <w:shd w:val="clear" w:color="auto" w:fill="auto"/>
            <w:noWrap/>
            <w:vAlign w:val="center"/>
            <w:hideMark/>
          </w:tcPr>
          <w:p w14:paraId="253BB9F1" w14:textId="1E432A1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w:t>
            </w:r>
            <w:r w:rsidR="0018051E" w:rsidRPr="00330E98">
              <w:rPr>
                <w:rFonts w:ascii="Times New Roman" w:eastAsia="Times New Roman" w:hAnsi="Times New Roman" w:cs="Times New Roman"/>
                <w:color w:val="000000"/>
              </w:rPr>
              <w:t>6</w:t>
            </w:r>
          </w:p>
        </w:tc>
        <w:tc>
          <w:tcPr>
            <w:tcW w:w="1890" w:type="dxa"/>
            <w:tcBorders>
              <w:top w:val="nil"/>
              <w:left w:val="nil"/>
              <w:bottom w:val="nil"/>
              <w:right w:val="nil"/>
            </w:tcBorders>
            <w:shd w:val="clear" w:color="auto" w:fill="auto"/>
            <w:noWrap/>
            <w:vAlign w:val="center"/>
            <w:hideMark/>
          </w:tcPr>
          <w:p w14:paraId="7F591F93" w14:textId="3CC258F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-2,4</w:t>
            </w:r>
            <w:r w:rsidR="0018051E" w:rsidRPr="00330E98">
              <w:rPr>
                <w:rFonts w:ascii="Times New Roman" w:eastAsia="Times New Roman" w:hAnsi="Times New Roman" w:cs="Times New Roman"/>
                <w:color w:val="000000"/>
              </w:rPr>
              <w:t>4</w:t>
            </w:r>
          </w:p>
        </w:tc>
      </w:tr>
      <w:tr w:rsidR="00933204" w:rsidRPr="00330E98" w14:paraId="2BE16EBE" w14:textId="77777777" w:rsidTr="00307FDA">
        <w:trPr>
          <w:trHeight w:val="290"/>
        </w:trPr>
        <w:tc>
          <w:tcPr>
            <w:tcW w:w="1260" w:type="dxa"/>
            <w:tcBorders>
              <w:top w:val="nil"/>
              <w:left w:val="nil"/>
              <w:bottom w:val="nil"/>
              <w:right w:val="nil"/>
            </w:tcBorders>
            <w:shd w:val="clear" w:color="auto" w:fill="auto"/>
            <w:noWrap/>
            <w:vAlign w:val="center"/>
            <w:hideMark/>
          </w:tcPr>
          <w:p w14:paraId="1231802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B12</w:t>
            </w:r>
          </w:p>
        </w:tc>
        <w:tc>
          <w:tcPr>
            <w:tcW w:w="2250" w:type="dxa"/>
            <w:tcBorders>
              <w:top w:val="nil"/>
              <w:left w:val="nil"/>
              <w:bottom w:val="nil"/>
              <w:right w:val="nil"/>
            </w:tcBorders>
            <w:shd w:val="clear" w:color="auto" w:fill="auto"/>
            <w:vAlign w:val="center"/>
            <w:hideMark/>
          </w:tcPr>
          <w:p w14:paraId="100E86C1" w14:textId="140015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41</w:t>
            </w:r>
          </w:p>
        </w:tc>
        <w:tc>
          <w:tcPr>
            <w:tcW w:w="1800" w:type="dxa"/>
            <w:tcBorders>
              <w:top w:val="nil"/>
              <w:left w:val="nil"/>
              <w:bottom w:val="nil"/>
              <w:right w:val="nil"/>
            </w:tcBorders>
            <w:shd w:val="clear" w:color="auto" w:fill="auto"/>
            <w:noWrap/>
            <w:vAlign w:val="center"/>
            <w:hideMark/>
          </w:tcPr>
          <w:p w14:paraId="18545622" w14:textId="1745836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52</w:t>
            </w:r>
          </w:p>
        </w:tc>
        <w:tc>
          <w:tcPr>
            <w:tcW w:w="2250" w:type="dxa"/>
            <w:tcBorders>
              <w:top w:val="nil"/>
              <w:left w:val="nil"/>
              <w:bottom w:val="nil"/>
              <w:right w:val="nil"/>
            </w:tcBorders>
            <w:shd w:val="clear" w:color="auto" w:fill="auto"/>
            <w:noWrap/>
            <w:vAlign w:val="center"/>
            <w:hideMark/>
          </w:tcPr>
          <w:p w14:paraId="76791CC8"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90" w:type="dxa"/>
            <w:tcBorders>
              <w:top w:val="nil"/>
              <w:left w:val="nil"/>
              <w:bottom w:val="nil"/>
              <w:right w:val="nil"/>
            </w:tcBorders>
            <w:shd w:val="clear" w:color="auto" w:fill="auto"/>
            <w:noWrap/>
            <w:vAlign w:val="center"/>
            <w:hideMark/>
          </w:tcPr>
          <w:p w14:paraId="1F521AF8" w14:textId="2419B90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8</w:t>
            </w:r>
          </w:p>
        </w:tc>
      </w:tr>
      <w:tr w:rsidR="00933204" w:rsidRPr="00330E98" w14:paraId="66B4E86D" w14:textId="77777777" w:rsidTr="00307FDA">
        <w:trPr>
          <w:trHeight w:val="290"/>
        </w:trPr>
        <w:tc>
          <w:tcPr>
            <w:tcW w:w="1260" w:type="dxa"/>
            <w:tcBorders>
              <w:top w:val="nil"/>
              <w:left w:val="nil"/>
              <w:right w:val="nil"/>
            </w:tcBorders>
            <w:shd w:val="clear" w:color="auto" w:fill="auto"/>
            <w:noWrap/>
            <w:vAlign w:val="center"/>
            <w:hideMark/>
          </w:tcPr>
          <w:p w14:paraId="02622FE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B13*</w:t>
            </w:r>
          </w:p>
        </w:tc>
        <w:tc>
          <w:tcPr>
            <w:tcW w:w="2250" w:type="dxa"/>
            <w:tcBorders>
              <w:top w:val="nil"/>
              <w:left w:val="nil"/>
              <w:right w:val="nil"/>
            </w:tcBorders>
            <w:shd w:val="clear" w:color="auto" w:fill="auto"/>
            <w:vAlign w:val="center"/>
            <w:hideMark/>
          </w:tcPr>
          <w:p w14:paraId="0BD4E30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right w:val="nil"/>
            </w:tcBorders>
            <w:shd w:val="clear" w:color="auto" w:fill="auto"/>
            <w:noWrap/>
            <w:vAlign w:val="center"/>
            <w:hideMark/>
          </w:tcPr>
          <w:p w14:paraId="01162DCF"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right w:val="nil"/>
            </w:tcBorders>
            <w:shd w:val="clear" w:color="auto" w:fill="auto"/>
            <w:noWrap/>
            <w:vAlign w:val="center"/>
            <w:hideMark/>
          </w:tcPr>
          <w:p w14:paraId="4AE81363" w14:textId="76F95C3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37</w:t>
            </w:r>
          </w:p>
        </w:tc>
        <w:tc>
          <w:tcPr>
            <w:tcW w:w="1890" w:type="dxa"/>
            <w:tcBorders>
              <w:top w:val="nil"/>
              <w:left w:val="nil"/>
              <w:right w:val="nil"/>
            </w:tcBorders>
            <w:shd w:val="clear" w:color="auto" w:fill="auto"/>
            <w:noWrap/>
            <w:vAlign w:val="center"/>
            <w:hideMark/>
          </w:tcPr>
          <w:p w14:paraId="443CAC90" w14:textId="6A453A8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6</w:t>
            </w:r>
          </w:p>
        </w:tc>
      </w:tr>
      <w:tr w:rsidR="00933204" w:rsidRPr="00330E98" w14:paraId="5D235280" w14:textId="77777777" w:rsidTr="00307FDA">
        <w:trPr>
          <w:trHeight w:val="290"/>
        </w:trPr>
        <w:tc>
          <w:tcPr>
            <w:tcW w:w="1260" w:type="dxa"/>
            <w:tcBorders>
              <w:top w:val="nil"/>
              <w:left w:val="nil"/>
              <w:bottom w:val="single" w:sz="4" w:space="0" w:color="auto"/>
            </w:tcBorders>
            <w:shd w:val="clear" w:color="auto" w:fill="auto"/>
            <w:noWrap/>
            <w:vAlign w:val="center"/>
            <w:hideMark/>
          </w:tcPr>
          <w:p w14:paraId="45458ED0"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B14*</w:t>
            </w:r>
          </w:p>
        </w:tc>
        <w:tc>
          <w:tcPr>
            <w:tcW w:w="2250" w:type="dxa"/>
            <w:tcBorders>
              <w:top w:val="nil"/>
              <w:left w:val="nil"/>
              <w:bottom w:val="single" w:sz="4" w:space="0" w:color="auto"/>
              <w:right w:val="nil"/>
            </w:tcBorders>
            <w:shd w:val="clear" w:color="auto" w:fill="auto"/>
            <w:vAlign w:val="center"/>
            <w:hideMark/>
          </w:tcPr>
          <w:p w14:paraId="1884AD0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bottom w:val="single" w:sz="4" w:space="0" w:color="auto"/>
              <w:right w:val="nil"/>
            </w:tcBorders>
            <w:shd w:val="clear" w:color="auto" w:fill="auto"/>
            <w:noWrap/>
            <w:vAlign w:val="center"/>
            <w:hideMark/>
          </w:tcPr>
          <w:p w14:paraId="34EE11B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bottom w:val="single" w:sz="4" w:space="0" w:color="auto"/>
              <w:right w:val="nil"/>
            </w:tcBorders>
            <w:shd w:val="clear" w:color="auto" w:fill="auto"/>
            <w:noWrap/>
            <w:vAlign w:val="center"/>
            <w:hideMark/>
          </w:tcPr>
          <w:p w14:paraId="2C29D00D" w14:textId="2AAEC17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7</w:t>
            </w:r>
          </w:p>
        </w:tc>
        <w:tc>
          <w:tcPr>
            <w:tcW w:w="1890" w:type="dxa"/>
            <w:tcBorders>
              <w:top w:val="nil"/>
              <w:left w:val="nil"/>
              <w:bottom w:val="single" w:sz="4" w:space="0" w:color="auto"/>
              <w:right w:val="nil"/>
            </w:tcBorders>
            <w:shd w:val="clear" w:color="auto" w:fill="auto"/>
            <w:noWrap/>
            <w:vAlign w:val="center"/>
            <w:hideMark/>
          </w:tcPr>
          <w:p w14:paraId="5B1F5C43" w14:textId="0D41332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w:t>
            </w:r>
            <w:r w:rsidR="0018051E" w:rsidRPr="00330E98">
              <w:rPr>
                <w:rFonts w:ascii="Times New Roman" w:eastAsia="Times New Roman" w:hAnsi="Times New Roman" w:cs="Times New Roman"/>
                <w:color w:val="000000"/>
              </w:rPr>
              <w:t>2</w:t>
            </w:r>
          </w:p>
        </w:tc>
      </w:tr>
    </w:tbl>
    <w:p w14:paraId="69C3BDF9" w14:textId="5A155051" w:rsidR="00933204" w:rsidRPr="00330E98" w:rsidRDefault="00933204" w:rsidP="00933204">
      <w:pPr>
        <w:rPr>
          <w:rFonts w:ascii="Times New Roman" w:hAnsi="Times New Roman" w:cs="Times New Roman"/>
          <w:i/>
          <w:iCs/>
        </w:rPr>
      </w:pPr>
      <w:r w:rsidRPr="00330E98">
        <w:rPr>
          <w:rFonts w:ascii="Times New Roman" w:hAnsi="Times New Roman" w:cs="Times New Roman"/>
          <w:b/>
          <w:bCs/>
        </w:rPr>
        <w:t>*</w:t>
      </w:r>
      <w:r w:rsidRPr="00330E98">
        <w:rPr>
          <w:rFonts w:ascii="Times New Roman" w:hAnsi="Times New Roman" w:cs="Times New Roman"/>
          <w:i/>
          <w:iCs/>
        </w:rPr>
        <w:t>Spurningar eingöngu lagðar fyrir starfsfólk skóla</w:t>
      </w:r>
    </w:p>
    <w:p w14:paraId="12E81FDC" w14:textId="4DEB54AE" w:rsidR="00F20DF6" w:rsidRDefault="008A48CD" w:rsidP="000B4EDF">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má svo sjá dreifingu á viðhorfs skori, eftir hópum. Dreifing var jákvætt skekkt en</w:t>
      </w:r>
      <w:r w:rsidR="0098503F" w:rsidRPr="00330E98">
        <w:rPr>
          <w:rFonts w:ascii="Times New Roman" w:hAnsi="Times New Roman" w:cs="Times New Roman"/>
          <w:sz w:val="24"/>
          <w:szCs w:val="24"/>
        </w:rPr>
        <w:t xml:space="preserve"> viðhorfs</w:t>
      </w:r>
      <w:r w:rsidRPr="00330E98">
        <w:rPr>
          <w:rFonts w:ascii="Times New Roman" w:hAnsi="Times New Roman" w:cs="Times New Roman"/>
          <w:sz w:val="24"/>
          <w:szCs w:val="24"/>
        </w:rPr>
        <w:t xml:space="preserve"> skor náði frá -3 til 1</w:t>
      </w:r>
      <w:r w:rsidR="00B54641" w:rsidRPr="00330E98">
        <w:rPr>
          <w:rFonts w:ascii="Times New Roman" w:hAnsi="Times New Roman" w:cs="Times New Roman"/>
          <w:sz w:val="24"/>
          <w:szCs w:val="24"/>
        </w:rPr>
        <w:t>,</w:t>
      </w:r>
      <w:r w:rsidR="002160CF" w:rsidRPr="00330E98">
        <w:rPr>
          <w:rFonts w:ascii="Times New Roman" w:hAnsi="Times New Roman" w:cs="Times New Roman"/>
          <w:sz w:val="24"/>
          <w:szCs w:val="24"/>
        </w:rPr>
        <w:t>0</w:t>
      </w:r>
      <w:r w:rsidRPr="00330E98">
        <w:rPr>
          <w:rFonts w:ascii="Times New Roman" w:hAnsi="Times New Roman" w:cs="Times New Roman"/>
          <w:sz w:val="24"/>
          <w:szCs w:val="24"/>
        </w:rPr>
        <w:t>. Flestir þátttakendur dreifðust frá 0</w:t>
      </w:r>
      <w:r w:rsidR="00B54641" w:rsidRPr="00330E98">
        <w:rPr>
          <w:rFonts w:ascii="Times New Roman" w:hAnsi="Times New Roman" w:cs="Times New Roman"/>
          <w:sz w:val="24"/>
          <w:szCs w:val="24"/>
        </w:rPr>
        <w:t>,</w:t>
      </w:r>
      <w:r w:rsidRPr="00330E98">
        <w:rPr>
          <w:rFonts w:ascii="Times New Roman" w:hAnsi="Times New Roman" w:cs="Times New Roman"/>
          <w:sz w:val="24"/>
          <w:szCs w:val="24"/>
        </w:rPr>
        <w:t>5 til 1</w:t>
      </w:r>
      <w:r w:rsidR="00B54641" w:rsidRPr="00330E98">
        <w:rPr>
          <w:rFonts w:ascii="Times New Roman" w:hAnsi="Times New Roman" w:cs="Times New Roman"/>
          <w:sz w:val="24"/>
          <w:szCs w:val="24"/>
        </w:rPr>
        <w:t>,0</w:t>
      </w:r>
      <w:r w:rsidRPr="00330E98">
        <w:rPr>
          <w:rFonts w:ascii="Times New Roman" w:hAnsi="Times New Roman" w:cs="Times New Roman"/>
          <w:sz w:val="24"/>
          <w:szCs w:val="24"/>
        </w:rPr>
        <w:t>.</w:t>
      </w:r>
      <w:r w:rsidR="00933204" w:rsidRPr="00330E98">
        <w:rPr>
          <w:rFonts w:ascii="Times New Roman" w:hAnsi="Times New Roman" w:cs="Times New Roman"/>
          <w:sz w:val="24"/>
          <w:szCs w:val="24"/>
        </w:rPr>
        <w:t xml:space="preserve"> Dreifing var </w:t>
      </w:r>
      <w:r w:rsidR="002160CF" w:rsidRPr="00330E98">
        <w:rPr>
          <w:rFonts w:ascii="Times New Roman" w:hAnsi="Times New Roman" w:cs="Times New Roman"/>
          <w:sz w:val="24"/>
          <w:szCs w:val="24"/>
        </w:rPr>
        <w:t>eins</w:t>
      </w:r>
      <w:r w:rsidR="00933204" w:rsidRPr="00330E98">
        <w:rPr>
          <w:rFonts w:ascii="Times New Roman" w:hAnsi="Times New Roman" w:cs="Times New Roman"/>
          <w:sz w:val="24"/>
          <w:szCs w:val="24"/>
        </w:rPr>
        <w:t xml:space="preserve"> á milli hópa sem gefur til kynna </w:t>
      </w:r>
      <w:r w:rsidR="00FD73E2">
        <w:rPr>
          <w:rFonts w:ascii="Times New Roman" w:hAnsi="Times New Roman" w:cs="Times New Roman"/>
          <w:sz w:val="24"/>
          <w:szCs w:val="24"/>
        </w:rPr>
        <w:t>samleitni</w:t>
      </w:r>
      <w:r w:rsidR="00933204" w:rsidRPr="00330E98">
        <w:rPr>
          <w:rFonts w:ascii="Times New Roman" w:hAnsi="Times New Roman" w:cs="Times New Roman"/>
          <w:sz w:val="24"/>
          <w:szCs w:val="24"/>
        </w:rPr>
        <w:t xml:space="preserve"> í viðhorfi hjá forsjáraðilum og starfsfólki skóla</w:t>
      </w:r>
      <w:r w:rsidRPr="00330E98">
        <w:rPr>
          <w:rFonts w:ascii="Times New Roman" w:hAnsi="Times New Roman" w:cs="Times New Roman"/>
          <w:sz w:val="24"/>
          <w:szCs w:val="24"/>
        </w:rPr>
        <w:t xml:space="preserve">. </w:t>
      </w:r>
    </w:p>
    <w:p w14:paraId="248C9930" w14:textId="0B15C712" w:rsidR="00611054" w:rsidRDefault="00611054" w:rsidP="000973AA">
      <w:pPr>
        <w:spacing w:after="0" w:line="480" w:lineRule="auto"/>
        <w:rPr>
          <w:rFonts w:ascii="Times New Roman" w:hAnsi="Times New Roman" w:cs="Times New Roman"/>
          <w:sz w:val="24"/>
          <w:szCs w:val="24"/>
        </w:rPr>
      </w:pPr>
    </w:p>
    <w:p w14:paraId="5D82ABC5" w14:textId="7904812D" w:rsidR="008016B3" w:rsidRDefault="008016B3" w:rsidP="000973AA">
      <w:pPr>
        <w:spacing w:after="0" w:line="480" w:lineRule="auto"/>
        <w:rPr>
          <w:rFonts w:ascii="Times New Roman" w:hAnsi="Times New Roman" w:cs="Times New Roman"/>
          <w:sz w:val="24"/>
          <w:szCs w:val="24"/>
        </w:rPr>
      </w:pPr>
    </w:p>
    <w:p w14:paraId="3CDC88AB" w14:textId="77777777" w:rsidR="008016B3" w:rsidRPr="000B4EDF" w:rsidRDefault="008016B3" w:rsidP="000973AA">
      <w:pPr>
        <w:spacing w:after="0" w:line="480" w:lineRule="auto"/>
        <w:rPr>
          <w:rFonts w:ascii="Times New Roman" w:hAnsi="Times New Roman" w:cs="Times New Roman"/>
          <w:sz w:val="24"/>
          <w:szCs w:val="24"/>
        </w:rPr>
      </w:pPr>
    </w:p>
    <w:p w14:paraId="20E5A148" w14:textId="3687CD9F"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3</w:t>
      </w:r>
    </w:p>
    <w:p w14:paraId="2469160F" w14:textId="64D97882" w:rsidR="00171365" w:rsidRPr="00330E98" w:rsidRDefault="007B2FF7"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viðhorfi, </w:t>
      </w:r>
      <w:r w:rsidR="008A0292" w:rsidRPr="00330E98">
        <w:rPr>
          <w:rFonts w:ascii="Times New Roman" w:hAnsi="Times New Roman" w:cs="Times New Roman"/>
          <w:i/>
          <w:iCs/>
          <w:sz w:val="24"/>
          <w:szCs w:val="24"/>
        </w:rPr>
        <w:t>skipt eftir forsjáraðilum og starfsfólki skóla</w:t>
      </w:r>
      <w:r w:rsidR="009B1908">
        <w:rPr>
          <w:rFonts w:ascii="Times New Roman" w:hAnsi="Times New Roman" w:cs="Times New Roman"/>
          <w:i/>
          <w:iCs/>
          <w:sz w:val="24"/>
          <w:szCs w:val="24"/>
        </w:rPr>
        <w:t xml:space="preserve"> </w:t>
      </w:r>
    </w:p>
    <w:p w14:paraId="68834F09" w14:textId="103BD488" w:rsidR="00533770" w:rsidRPr="00330E98" w:rsidRDefault="002160CF" w:rsidP="00533770">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2258671C" wp14:editId="776975BF">
            <wp:extent cx="3161489" cy="2699425"/>
            <wp:effectExtent l="0" t="0" r="127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0428" cy="2707058"/>
                    </a:xfrm>
                    <a:prstGeom prst="rect">
                      <a:avLst/>
                    </a:prstGeom>
                  </pic:spPr>
                </pic:pic>
              </a:graphicData>
            </a:graphic>
          </wp:inline>
        </w:drawing>
      </w:r>
    </w:p>
    <w:p w14:paraId="664F8416" w14:textId="0EB25EF4" w:rsidR="00F20DF6" w:rsidRDefault="00F20DF6" w:rsidP="00F20DF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Skoðuð var fylgni á milli viðhorfs og summutölu heildarkvarðans. Fylgni var nokkuð há, 0,97 hjá bæði forsjáraðilum og starfsfólki skóla. Á mynd 4 má svo sjá dreifingu fylgni fyrir færni og summutölu heildarkvarðans. Myndin sýnir hvernig viðhorfs skor (ɵ) sem voru með samfellda dreifingu dreifast eftir skorpunktum kvarðans. Skorpunktarnir dreifast nokkuð jafnt en líkanið veitir mestu upplýsingar um þá</w:t>
      </w:r>
      <w:r>
        <w:rPr>
          <w:rFonts w:ascii="Times New Roman" w:hAnsi="Times New Roman" w:cs="Times New Roman"/>
          <w:sz w:val="24"/>
          <w:szCs w:val="24"/>
        </w:rPr>
        <w:t xml:space="preserve"> </w:t>
      </w:r>
      <w:r w:rsidRPr="00330E98">
        <w:rPr>
          <w:rFonts w:ascii="Times New Roman" w:hAnsi="Times New Roman" w:cs="Times New Roman"/>
          <w:sz w:val="24"/>
          <w:szCs w:val="24"/>
        </w:rPr>
        <w:t>sem eru að skora um -1,5 til 1,5 á undirliggjandi breytunni viðhorfi.</w:t>
      </w:r>
    </w:p>
    <w:p w14:paraId="0B5F5E47" w14:textId="6E00D9AD" w:rsidR="00F20DF6" w:rsidRDefault="00F20DF6" w:rsidP="000B4EDF">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 5 má sjá tengslin á milli viðhorfs og staðalvillu viðhorfs. Staðalvilla viðhorfs meðal forsjáraðila var -2,36 til 1,54. Staðalvilla viðhorfs meðal starfsfólk skóla var frá -2,4 til 1,67.  Á myndinni má þó sjá að staðalvilla starfsfólk skóla var almennt lægri en staðalvilla forsjáraðila.</w:t>
      </w:r>
    </w:p>
    <w:p w14:paraId="31ABC07A" w14:textId="2503E143" w:rsidR="000B4EDF" w:rsidRDefault="000B4EDF" w:rsidP="000B4EDF">
      <w:pPr>
        <w:spacing w:line="480" w:lineRule="auto"/>
        <w:ind w:firstLine="720"/>
        <w:rPr>
          <w:rFonts w:ascii="Times New Roman" w:hAnsi="Times New Roman" w:cs="Times New Roman"/>
          <w:sz w:val="24"/>
          <w:szCs w:val="24"/>
        </w:rPr>
      </w:pPr>
    </w:p>
    <w:p w14:paraId="4427EBF8" w14:textId="77777777" w:rsidR="000B4EDF" w:rsidRPr="00F20DF6" w:rsidRDefault="000B4EDF" w:rsidP="000B4EDF">
      <w:pPr>
        <w:spacing w:line="480" w:lineRule="auto"/>
        <w:ind w:firstLine="720"/>
        <w:rPr>
          <w:rFonts w:ascii="Times New Roman" w:hAnsi="Times New Roman" w:cs="Times New Roman"/>
          <w:sz w:val="24"/>
          <w:szCs w:val="24"/>
        </w:rPr>
      </w:pPr>
    </w:p>
    <w:p w14:paraId="79CACA26" w14:textId="764C4066"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4</w:t>
      </w:r>
    </w:p>
    <w:p w14:paraId="0F190D84" w14:textId="48DDC7CF" w:rsidR="00171365" w:rsidRPr="00330E98" w:rsidRDefault="00A9720C" w:rsidP="00E75F90">
      <w:pPr>
        <w:rPr>
          <w:rFonts w:ascii="Times New Roman" w:hAnsi="Times New Roman" w:cs="Times New Roman"/>
          <w:i/>
          <w:iCs/>
          <w:sz w:val="24"/>
          <w:szCs w:val="24"/>
        </w:rPr>
      </w:pPr>
      <w:r w:rsidRPr="00330E98">
        <w:rPr>
          <w:rFonts w:ascii="Times New Roman" w:hAnsi="Times New Roman" w:cs="Times New Roman"/>
          <w:i/>
          <w:iCs/>
          <w:sz w:val="24"/>
          <w:szCs w:val="24"/>
        </w:rPr>
        <w:t>Samdreifing fylg</w:t>
      </w:r>
      <w:r w:rsidR="00620F53" w:rsidRPr="00330E98">
        <w:rPr>
          <w:rFonts w:ascii="Times New Roman" w:hAnsi="Times New Roman" w:cs="Times New Roman"/>
          <w:i/>
          <w:iCs/>
          <w:sz w:val="24"/>
          <w:szCs w:val="24"/>
        </w:rPr>
        <w:t xml:space="preserve">ni </w:t>
      </w:r>
      <w:r w:rsidRPr="00330E98">
        <w:rPr>
          <w:rFonts w:ascii="Times New Roman" w:hAnsi="Times New Roman" w:cs="Times New Roman"/>
          <w:i/>
          <w:iCs/>
          <w:sz w:val="24"/>
          <w:szCs w:val="24"/>
        </w:rPr>
        <w:t>fyrir</w:t>
      </w:r>
      <w:r w:rsidR="00620F53" w:rsidRPr="00330E98">
        <w:rPr>
          <w:rFonts w:ascii="Times New Roman" w:hAnsi="Times New Roman" w:cs="Times New Roman"/>
          <w:i/>
          <w:iCs/>
          <w:sz w:val="24"/>
          <w:szCs w:val="24"/>
        </w:rPr>
        <w:t xml:space="preserve"> </w:t>
      </w:r>
      <w:r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Pr="00330E98">
        <w:rPr>
          <w:rFonts w:ascii="Times New Roman" w:hAnsi="Times New Roman" w:cs="Times New Roman"/>
          <w:i/>
          <w:iCs/>
          <w:sz w:val="24"/>
          <w:szCs w:val="24"/>
        </w:rPr>
        <w:t>tölu</w:t>
      </w:r>
      <w:r w:rsidR="008A0292" w:rsidRPr="00330E98">
        <w:rPr>
          <w:rFonts w:ascii="Times New Roman" w:hAnsi="Times New Roman" w:cs="Times New Roman"/>
          <w:i/>
          <w:iCs/>
          <w:sz w:val="24"/>
          <w:szCs w:val="24"/>
        </w:rPr>
        <w:t>, skipt eftir forsjáraðilum og starfsfólki skóla</w:t>
      </w:r>
    </w:p>
    <w:p w14:paraId="0EAB7C5A" w14:textId="2C56A027" w:rsidR="002160CF" w:rsidRPr="00330E98" w:rsidRDefault="00521306" w:rsidP="00E75F90">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24AD53B" wp14:editId="7C55CEFC">
            <wp:extent cx="3287949" cy="3041353"/>
            <wp:effectExtent l="0" t="0" r="8255" b="698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3861" cy="3046822"/>
                    </a:xfrm>
                    <a:prstGeom prst="rect">
                      <a:avLst/>
                    </a:prstGeom>
                  </pic:spPr>
                </pic:pic>
              </a:graphicData>
            </a:graphic>
          </wp:inline>
        </w:drawing>
      </w:r>
    </w:p>
    <w:p w14:paraId="4F28328E" w14:textId="1FDC897C"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5</w:t>
      </w:r>
    </w:p>
    <w:p w14:paraId="542854DD" w14:textId="08FACE81" w:rsidR="00171365" w:rsidRPr="00330E98" w:rsidRDefault="00171365"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7B2FF7"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7B2FF7" w:rsidRPr="00330E98">
        <w:rPr>
          <w:rFonts w:ascii="Times New Roman" w:hAnsi="Times New Roman" w:cs="Times New Roman"/>
          <w:i/>
          <w:iCs/>
          <w:sz w:val="24"/>
          <w:szCs w:val="24"/>
        </w:rPr>
        <w:t>viðhorfs</w:t>
      </w:r>
      <w:r w:rsidR="008A0292" w:rsidRPr="00330E98">
        <w:rPr>
          <w:rFonts w:ascii="Times New Roman" w:hAnsi="Times New Roman" w:cs="Times New Roman"/>
          <w:i/>
          <w:iCs/>
          <w:sz w:val="24"/>
          <w:szCs w:val="24"/>
        </w:rPr>
        <w:t>, skipt eftir forsjáraðilum og starfsfólki skóla</w:t>
      </w:r>
    </w:p>
    <w:p w14:paraId="382F31E8" w14:textId="5FEE8A81" w:rsidR="00307FDA" w:rsidRPr="00E11723" w:rsidRDefault="00521306" w:rsidP="00EB768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446FA5" wp14:editId="361FF7DC">
            <wp:extent cx="3336587" cy="3086343"/>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43228" cy="3092486"/>
                    </a:xfrm>
                    <a:prstGeom prst="rect">
                      <a:avLst/>
                    </a:prstGeom>
                  </pic:spPr>
                </pic:pic>
              </a:graphicData>
            </a:graphic>
          </wp:inline>
        </w:drawing>
      </w:r>
    </w:p>
    <w:p w14:paraId="627A8976" w14:textId="77777777" w:rsidR="00F20DF6" w:rsidRDefault="00F20DF6" w:rsidP="00EB7684">
      <w:pPr>
        <w:spacing w:after="0" w:line="480" w:lineRule="auto"/>
        <w:rPr>
          <w:rFonts w:ascii="Times New Roman" w:hAnsi="Times New Roman" w:cs="Times New Roman"/>
          <w:b/>
          <w:bCs/>
          <w:i/>
          <w:iCs/>
          <w:sz w:val="24"/>
          <w:szCs w:val="24"/>
        </w:rPr>
      </w:pPr>
    </w:p>
    <w:p w14:paraId="1B381AC1" w14:textId="64B08210" w:rsidR="00EB7684" w:rsidRPr="00FD73E2" w:rsidRDefault="00EB7684" w:rsidP="00EB7684">
      <w:pPr>
        <w:spacing w:after="0" w:line="480" w:lineRule="auto"/>
        <w:rPr>
          <w:rFonts w:ascii="Times New Roman" w:hAnsi="Times New Roman" w:cs="Times New Roman"/>
          <w:b/>
          <w:bCs/>
          <w:sz w:val="24"/>
          <w:szCs w:val="24"/>
        </w:rPr>
      </w:pPr>
      <w:r w:rsidRPr="00FD73E2">
        <w:rPr>
          <w:rFonts w:ascii="Times New Roman" w:hAnsi="Times New Roman" w:cs="Times New Roman"/>
          <w:b/>
          <w:bCs/>
          <w:sz w:val="24"/>
          <w:szCs w:val="24"/>
        </w:rPr>
        <w:lastRenderedPageBreak/>
        <w:t xml:space="preserve">Viðhorf </w:t>
      </w:r>
      <w:r w:rsidR="0011619A" w:rsidRPr="00FD73E2">
        <w:rPr>
          <w:rFonts w:ascii="Times New Roman" w:hAnsi="Times New Roman" w:cs="Times New Roman"/>
          <w:b/>
          <w:bCs/>
          <w:sz w:val="24"/>
          <w:szCs w:val="24"/>
        </w:rPr>
        <w:t>gagnvart mati tengdu lykilhæfni menntunar í aðalnámsskrá</w:t>
      </w:r>
    </w:p>
    <w:p w14:paraId="60FFF144" w14:textId="3D57D5F4" w:rsidR="00855276" w:rsidRPr="00330E98" w:rsidRDefault="00DB6CF0" w:rsidP="00EB7684">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Pr="00330E98">
        <w:rPr>
          <w:rFonts w:ascii="Times New Roman" w:hAnsi="Times New Roman" w:cs="Times New Roman"/>
          <w:sz w:val="24"/>
          <w:szCs w:val="24"/>
        </w:rPr>
        <w:t>Gerð voru tvö tveggja stika líkön varðan</w:t>
      </w:r>
      <w:r w:rsidR="00BB12BA" w:rsidRPr="00330E98">
        <w:rPr>
          <w:rFonts w:ascii="Times New Roman" w:hAnsi="Times New Roman" w:cs="Times New Roman"/>
          <w:sz w:val="24"/>
          <w:szCs w:val="24"/>
        </w:rPr>
        <w:t>d</w:t>
      </w:r>
      <w:r w:rsidRPr="00330E98">
        <w:rPr>
          <w:rFonts w:ascii="Times New Roman" w:hAnsi="Times New Roman" w:cs="Times New Roman"/>
          <w:sz w:val="24"/>
          <w:szCs w:val="24"/>
        </w:rPr>
        <w:t>i viðhorf gagnvart mati tengdu lykilhæfni menntunar í aðalnámsskrá</w:t>
      </w:r>
      <w:r w:rsidR="00855276" w:rsidRPr="00330E98">
        <w:rPr>
          <w:rFonts w:ascii="Times New Roman" w:hAnsi="Times New Roman" w:cs="Times New Roman"/>
          <w:sz w:val="24"/>
          <w:szCs w:val="24"/>
        </w:rPr>
        <w:t xml:space="preserve">. Eitt líkanið varðaði forsjáraðila en hitt starfsfólk skóla. </w:t>
      </w:r>
      <w:r w:rsidR="00133B2B" w:rsidRPr="00330E98">
        <w:rPr>
          <w:rFonts w:ascii="Times New Roman" w:hAnsi="Times New Roman" w:cs="Times New Roman"/>
          <w:sz w:val="24"/>
          <w:szCs w:val="24"/>
        </w:rPr>
        <w:t xml:space="preserve">Atriði B6 var bætt við þennan hluta. </w:t>
      </w:r>
    </w:p>
    <w:p w14:paraId="4AB822D9" w14:textId="4AA83173" w:rsidR="00855276" w:rsidRPr="00330E98" w:rsidRDefault="00B65DE8" w:rsidP="008552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Lagt var </w:t>
      </w:r>
      <w:r w:rsidR="00855276" w:rsidRPr="00330E98">
        <w:rPr>
          <w:rFonts w:ascii="Times New Roman" w:hAnsi="Times New Roman" w:cs="Times New Roman"/>
          <w:sz w:val="24"/>
          <w:szCs w:val="24"/>
        </w:rPr>
        <w:t>mat á mátgæði líkananna</w:t>
      </w:r>
      <w:r>
        <w:rPr>
          <w:rFonts w:ascii="Times New Roman" w:hAnsi="Times New Roman" w:cs="Times New Roman"/>
          <w:sz w:val="24"/>
          <w:szCs w:val="24"/>
        </w:rPr>
        <w:t xml:space="preserve"> og í</w:t>
      </w:r>
      <w:r w:rsidR="00855276" w:rsidRPr="00330E98">
        <w:rPr>
          <w:rFonts w:ascii="Times New Roman" w:hAnsi="Times New Roman" w:cs="Times New Roman"/>
          <w:sz w:val="24"/>
          <w:szCs w:val="24"/>
        </w:rPr>
        <w:t xml:space="preserve"> töflu </w:t>
      </w:r>
      <w:r w:rsidR="003104D2" w:rsidRPr="00330E98">
        <w:rPr>
          <w:rFonts w:ascii="Times New Roman" w:hAnsi="Times New Roman" w:cs="Times New Roman"/>
          <w:sz w:val="24"/>
          <w:szCs w:val="24"/>
        </w:rPr>
        <w:t>5</w:t>
      </w:r>
      <w:r w:rsidR="00855276" w:rsidRPr="00330E98">
        <w:rPr>
          <w:rFonts w:ascii="Times New Roman" w:hAnsi="Times New Roman" w:cs="Times New Roman"/>
          <w:sz w:val="24"/>
          <w:szCs w:val="24"/>
        </w:rPr>
        <w:t xml:space="preserve"> eru niðurstöður þess. </w:t>
      </w:r>
      <w:r w:rsidR="006E04DB">
        <w:rPr>
          <w:rFonts w:ascii="Times New Roman" w:hAnsi="Times New Roman" w:cs="Times New Roman"/>
          <w:sz w:val="24"/>
          <w:szCs w:val="24"/>
        </w:rPr>
        <w:t>M2 stuðlar beggja líkanna voru marktækir. Mátgæði</w:t>
      </w:r>
      <w:r w:rsidR="00855276" w:rsidRPr="00330E98">
        <w:rPr>
          <w:rFonts w:ascii="Times New Roman" w:hAnsi="Times New Roman" w:cs="Times New Roman"/>
          <w:sz w:val="24"/>
          <w:szCs w:val="24"/>
        </w:rPr>
        <w:t xml:space="preserve"> voru</w:t>
      </w:r>
      <w:r w:rsidR="006E04DB">
        <w:rPr>
          <w:rFonts w:ascii="Times New Roman" w:hAnsi="Times New Roman" w:cs="Times New Roman"/>
          <w:sz w:val="24"/>
          <w:szCs w:val="24"/>
        </w:rPr>
        <w:t xml:space="preserve"> að öðru leiti</w:t>
      </w:r>
      <w:r w:rsidR="00855276" w:rsidRPr="00330E98">
        <w:rPr>
          <w:rFonts w:ascii="Times New Roman" w:hAnsi="Times New Roman" w:cs="Times New Roman"/>
          <w:sz w:val="24"/>
          <w:szCs w:val="24"/>
        </w:rPr>
        <w:t xml:space="preserve"> góð hjá báðum hópum og féllu öll undir fyrrnefnd viðmið. SRMSR, TLI og CFI voru allir </w:t>
      </w:r>
      <w:r>
        <w:rPr>
          <w:rFonts w:ascii="Times New Roman" w:hAnsi="Times New Roman" w:cs="Times New Roman"/>
          <w:sz w:val="24"/>
          <w:szCs w:val="24"/>
        </w:rPr>
        <w:t>góðir</w:t>
      </w:r>
      <w:r w:rsidR="00855276" w:rsidRPr="00330E98">
        <w:rPr>
          <w:rFonts w:ascii="Times New Roman" w:hAnsi="Times New Roman" w:cs="Times New Roman"/>
          <w:sz w:val="24"/>
          <w:szCs w:val="24"/>
        </w:rPr>
        <w:t xml:space="preserve"> sem og RMSEA stuðull hjá forsjáraðilum. Hjá starfsfólki skóla var hann yfir viðmiðuð eða 0,08. </w:t>
      </w:r>
    </w:p>
    <w:p w14:paraId="151DC76F" w14:textId="17458D5A" w:rsidR="00855276" w:rsidRPr="00330E98" w:rsidRDefault="00855276" w:rsidP="00855276">
      <w:pPr>
        <w:rPr>
          <w:rFonts w:ascii="Times New Roman" w:hAnsi="Times New Roman" w:cs="Times New Roman"/>
          <w:b/>
          <w:bCs/>
          <w:i/>
          <w:iCs/>
          <w:color w:val="FF0000"/>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5</w:t>
      </w:r>
      <w:r w:rsidRPr="00330E98">
        <w:rPr>
          <w:rFonts w:ascii="Times New Roman" w:hAnsi="Times New Roman" w:cs="Times New Roman"/>
          <w:b/>
          <w:bCs/>
          <w:sz w:val="24"/>
          <w:szCs w:val="24"/>
        </w:rPr>
        <w:t xml:space="preserve"> </w:t>
      </w:r>
    </w:p>
    <w:p w14:paraId="3278B6AE" w14:textId="408964CF" w:rsidR="00855276" w:rsidRPr="00330E98" w:rsidRDefault="00855276" w:rsidP="00855276">
      <w:pPr>
        <w:spacing w:after="0" w:line="480" w:lineRule="auto"/>
        <w:rPr>
          <w:rFonts w:ascii="Times New Roman" w:hAnsi="Times New Roman" w:cs="Times New Roman"/>
          <w:b/>
          <w:bCs/>
          <w:i/>
          <w:iCs/>
          <w:sz w:val="24"/>
          <w:szCs w:val="24"/>
        </w:rPr>
      </w:pPr>
      <w:r w:rsidRPr="00330E98">
        <w:rPr>
          <w:rFonts w:ascii="Times New Roman" w:hAnsi="Times New Roman" w:cs="Times New Roman"/>
          <w:i/>
          <w:iCs/>
          <w:sz w:val="24"/>
          <w:szCs w:val="24"/>
        </w:rPr>
        <w:t>Mátgæði prófhluta sem snýr að mati tengdu lykilhæfni menntunar í aðalnámsskrá</w:t>
      </w:r>
      <w:r w:rsidR="008A0292" w:rsidRPr="00330E98">
        <w:rPr>
          <w:rFonts w:ascii="Times New Roman" w:hAnsi="Times New Roman" w:cs="Times New Roman"/>
          <w:i/>
          <w:iCs/>
          <w:sz w:val="24"/>
          <w:szCs w:val="24"/>
        </w:rPr>
        <w:t>, skipt eftir forsjáraðilum og starfsfólki skóla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855276" w:rsidRPr="00330E98" w14:paraId="7B1C4A84" w14:textId="77777777" w:rsidTr="00741655">
        <w:trPr>
          <w:trHeight w:val="394"/>
        </w:trPr>
        <w:tc>
          <w:tcPr>
            <w:tcW w:w="1980" w:type="dxa"/>
            <w:tcBorders>
              <w:top w:val="single" w:sz="12" w:space="0" w:color="auto"/>
              <w:left w:val="nil"/>
              <w:bottom w:val="single" w:sz="8" w:space="0" w:color="auto"/>
              <w:right w:val="nil"/>
            </w:tcBorders>
          </w:tcPr>
          <w:p w14:paraId="5C050461" w14:textId="77777777" w:rsidR="00855276" w:rsidRPr="00330E98" w:rsidRDefault="00855276" w:rsidP="00741655">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4785EEE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782B02CF" w14:textId="77777777" w:rsidR="00855276" w:rsidRPr="00330E98" w:rsidRDefault="00855276"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2517B8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1A19AF8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6670593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7F1C48A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855276" w:rsidRPr="00330E98" w14:paraId="07D3623A" w14:textId="77777777" w:rsidTr="00741655">
        <w:trPr>
          <w:trHeight w:val="367"/>
        </w:trPr>
        <w:tc>
          <w:tcPr>
            <w:tcW w:w="1980" w:type="dxa"/>
            <w:tcBorders>
              <w:top w:val="single" w:sz="8" w:space="0" w:color="auto"/>
              <w:left w:val="nil"/>
              <w:bottom w:val="nil"/>
              <w:right w:val="nil"/>
            </w:tcBorders>
          </w:tcPr>
          <w:p w14:paraId="0763A2F7"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146F9EB2" w14:textId="5B150FE8"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59,5</w:t>
            </w:r>
            <w:r w:rsidR="006E04DB">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1927D8A6"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single" w:sz="8" w:space="0" w:color="auto"/>
              <w:left w:val="nil"/>
              <w:bottom w:val="nil"/>
              <w:right w:val="nil"/>
            </w:tcBorders>
            <w:vAlign w:val="center"/>
          </w:tcPr>
          <w:p w14:paraId="28AF24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6223DE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0,03</w:t>
            </w:r>
          </w:p>
        </w:tc>
        <w:tc>
          <w:tcPr>
            <w:tcW w:w="1288" w:type="dxa"/>
            <w:tcBorders>
              <w:top w:val="single" w:sz="8" w:space="0" w:color="auto"/>
              <w:left w:val="nil"/>
              <w:bottom w:val="nil"/>
              <w:right w:val="nil"/>
            </w:tcBorders>
            <w:vAlign w:val="center"/>
          </w:tcPr>
          <w:p w14:paraId="150D9C6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0,98</w:t>
            </w:r>
          </w:p>
        </w:tc>
        <w:tc>
          <w:tcPr>
            <w:tcW w:w="1196" w:type="dxa"/>
            <w:tcBorders>
              <w:top w:val="single" w:sz="8" w:space="0" w:color="auto"/>
              <w:left w:val="nil"/>
              <w:bottom w:val="nil"/>
              <w:right w:val="nil"/>
            </w:tcBorders>
            <w:vAlign w:val="center"/>
          </w:tcPr>
          <w:p w14:paraId="46355A3B"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r w:rsidR="00855276" w:rsidRPr="00330E98" w14:paraId="6B426104" w14:textId="77777777" w:rsidTr="00741655">
        <w:trPr>
          <w:trHeight w:val="342"/>
        </w:trPr>
        <w:tc>
          <w:tcPr>
            <w:tcW w:w="1980" w:type="dxa"/>
            <w:tcBorders>
              <w:top w:val="nil"/>
              <w:left w:val="nil"/>
              <w:bottom w:val="single" w:sz="12" w:space="0" w:color="auto"/>
              <w:right w:val="nil"/>
            </w:tcBorders>
          </w:tcPr>
          <w:p w14:paraId="536C07E9"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7278625D" w14:textId="52102BDE"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20,4</w:t>
            </w:r>
            <w:r w:rsidR="006E04DB">
              <w:rPr>
                <w:rFonts w:ascii="Times New Roman" w:hAnsi="Times New Roman" w:cs="Times New Roman"/>
                <w:sz w:val="24"/>
                <w:szCs w:val="24"/>
              </w:rPr>
              <w:t>*</w:t>
            </w:r>
          </w:p>
        </w:tc>
        <w:tc>
          <w:tcPr>
            <w:tcW w:w="1244" w:type="dxa"/>
            <w:tcBorders>
              <w:top w:val="nil"/>
              <w:left w:val="nil"/>
              <w:bottom w:val="single" w:sz="12" w:space="0" w:color="auto"/>
              <w:right w:val="nil"/>
            </w:tcBorders>
            <w:vAlign w:val="center"/>
          </w:tcPr>
          <w:p w14:paraId="0F6279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nil"/>
              <w:left w:val="nil"/>
              <w:bottom w:val="single" w:sz="12" w:space="0" w:color="auto"/>
              <w:right w:val="nil"/>
            </w:tcBorders>
            <w:vAlign w:val="center"/>
          </w:tcPr>
          <w:p w14:paraId="4FCDBDD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22F85BDD"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0,04</w:t>
            </w:r>
          </w:p>
        </w:tc>
        <w:tc>
          <w:tcPr>
            <w:tcW w:w="1288" w:type="dxa"/>
            <w:tcBorders>
              <w:top w:val="nil"/>
              <w:left w:val="nil"/>
              <w:bottom w:val="single" w:sz="12" w:space="0" w:color="auto"/>
              <w:right w:val="nil"/>
            </w:tcBorders>
            <w:vAlign w:val="center"/>
          </w:tcPr>
          <w:p w14:paraId="2CE8EBB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0,97</w:t>
            </w:r>
          </w:p>
        </w:tc>
        <w:tc>
          <w:tcPr>
            <w:tcW w:w="1196" w:type="dxa"/>
            <w:tcBorders>
              <w:top w:val="nil"/>
              <w:left w:val="nil"/>
              <w:bottom w:val="single" w:sz="12" w:space="0" w:color="auto"/>
              <w:right w:val="nil"/>
            </w:tcBorders>
            <w:vAlign w:val="center"/>
          </w:tcPr>
          <w:p w14:paraId="7EA717A0"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bl>
    <w:p w14:paraId="1FC0D8B5" w14:textId="497639F3" w:rsidR="00855276" w:rsidRPr="006E04DB" w:rsidRDefault="006E04DB" w:rsidP="00EB7684">
      <w:pPr>
        <w:spacing w:after="0" w:line="480" w:lineRule="auto"/>
        <w:rPr>
          <w:rFonts w:ascii="Times New Roman" w:hAnsi="Times New Roman" w:cs="Times New Roman"/>
          <w:i/>
          <w:iCs/>
        </w:rPr>
      </w:pPr>
      <w:r w:rsidRPr="006E04DB">
        <w:rPr>
          <w:rFonts w:ascii="Times New Roman" w:hAnsi="Times New Roman" w:cs="Times New Roman"/>
        </w:rPr>
        <w:t>*</w:t>
      </w:r>
      <w:r w:rsidRPr="006E04DB">
        <w:rPr>
          <w:rFonts w:ascii="Times New Roman" w:hAnsi="Times New Roman" w:cs="Times New Roman"/>
          <w:i/>
          <w:iCs/>
        </w:rPr>
        <w:t>p&lt;</w:t>
      </w:r>
      <w:r w:rsidR="00DC661B">
        <w:rPr>
          <w:rFonts w:ascii="Times New Roman" w:hAnsi="Times New Roman" w:cs="Times New Roman"/>
          <w:i/>
          <w:iCs/>
        </w:rPr>
        <w:t>0,</w:t>
      </w:r>
      <w:r w:rsidRPr="006E04DB">
        <w:rPr>
          <w:rFonts w:ascii="Times New Roman" w:hAnsi="Times New Roman" w:cs="Times New Roman"/>
          <w:i/>
          <w:iCs/>
        </w:rPr>
        <w:t>05</w:t>
      </w:r>
    </w:p>
    <w:p w14:paraId="7E70A2EC" w14:textId="79C04E12" w:rsidR="00F20DF6" w:rsidRDefault="00B65DE8" w:rsidP="00E117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Athugaðir</w:t>
      </w:r>
      <w:r w:rsidR="00F20DF6">
        <w:rPr>
          <w:rFonts w:ascii="Times New Roman" w:hAnsi="Times New Roman" w:cs="Times New Roman"/>
          <w:sz w:val="24"/>
          <w:szCs w:val="24"/>
        </w:rPr>
        <w:t xml:space="preserve"> voru eiginleikar líkansin</w:t>
      </w:r>
      <w:r>
        <w:rPr>
          <w:rFonts w:ascii="Times New Roman" w:hAnsi="Times New Roman" w:cs="Times New Roman"/>
          <w:sz w:val="24"/>
          <w:szCs w:val="24"/>
        </w:rPr>
        <w:t>s</w:t>
      </w:r>
      <w:r w:rsidR="00F20DF6">
        <w:rPr>
          <w:rFonts w:ascii="Times New Roman" w:hAnsi="Times New Roman" w:cs="Times New Roman"/>
          <w:sz w:val="24"/>
          <w:szCs w:val="24"/>
        </w:rPr>
        <w:t xml:space="preserve">. Þáttahleðslur atriða hjá forsjáraðilum voru </w:t>
      </w:r>
      <w:r w:rsidR="00E06612">
        <w:rPr>
          <w:rFonts w:ascii="Times New Roman" w:hAnsi="Times New Roman" w:cs="Times New Roman"/>
          <w:sz w:val="24"/>
          <w:szCs w:val="24"/>
        </w:rPr>
        <w:t>0,73 til 0,94 og skýrð dreifing atriða var frá 0,5</w:t>
      </w:r>
      <w:r w:rsidR="001958E2">
        <w:rPr>
          <w:rFonts w:ascii="Times New Roman" w:hAnsi="Times New Roman" w:cs="Times New Roman"/>
          <w:sz w:val="24"/>
          <w:szCs w:val="24"/>
        </w:rPr>
        <w:t>4</w:t>
      </w:r>
      <w:r w:rsidR="00E06612">
        <w:rPr>
          <w:rFonts w:ascii="Times New Roman" w:hAnsi="Times New Roman" w:cs="Times New Roman"/>
          <w:sz w:val="24"/>
          <w:szCs w:val="24"/>
        </w:rPr>
        <w:t xml:space="preserve"> til 0,89. Heildarbreyti</w:t>
      </w:r>
      <w:r w:rsidR="001958E2">
        <w:rPr>
          <w:rFonts w:ascii="Times New Roman" w:hAnsi="Times New Roman" w:cs="Times New Roman"/>
          <w:sz w:val="24"/>
          <w:szCs w:val="24"/>
        </w:rPr>
        <w:t>leiki</w:t>
      </w:r>
      <w:r w:rsidR="00E06612">
        <w:rPr>
          <w:rFonts w:ascii="Times New Roman" w:hAnsi="Times New Roman" w:cs="Times New Roman"/>
          <w:sz w:val="24"/>
          <w:szCs w:val="24"/>
        </w:rPr>
        <w:t xml:space="preserve"> skýrður af líkaninu var 0,73. Þáttahleðslur atriða hjá starfsfólki skóla voru frá 0,7</w:t>
      </w:r>
      <w:r w:rsidR="001958E2">
        <w:rPr>
          <w:rFonts w:ascii="Times New Roman" w:hAnsi="Times New Roman" w:cs="Times New Roman"/>
          <w:sz w:val="24"/>
          <w:szCs w:val="24"/>
        </w:rPr>
        <w:t>5</w:t>
      </w:r>
      <w:r w:rsidR="00E06612">
        <w:rPr>
          <w:rFonts w:ascii="Times New Roman" w:hAnsi="Times New Roman" w:cs="Times New Roman"/>
          <w:sz w:val="24"/>
          <w:szCs w:val="24"/>
        </w:rPr>
        <w:t xml:space="preserve"> til 0,9</w:t>
      </w:r>
      <w:r w:rsidR="001958E2">
        <w:rPr>
          <w:rFonts w:ascii="Times New Roman" w:hAnsi="Times New Roman" w:cs="Times New Roman"/>
          <w:sz w:val="24"/>
          <w:szCs w:val="24"/>
        </w:rPr>
        <w:t>3</w:t>
      </w:r>
      <w:r w:rsidR="00E06612">
        <w:rPr>
          <w:rFonts w:ascii="Times New Roman" w:hAnsi="Times New Roman" w:cs="Times New Roman"/>
          <w:sz w:val="24"/>
          <w:szCs w:val="24"/>
        </w:rPr>
        <w:t xml:space="preserve"> og skýrð dreifing atriða var frá 0,</w:t>
      </w:r>
      <w:r w:rsidR="001958E2">
        <w:rPr>
          <w:rFonts w:ascii="Times New Roman" w:hAnsi="Times New Roman" w:cs="Times New Roman"/>
          <w:sz w:val="24"/>
          <w:szCs w:val="24"/>
        </w:rPr>
        <w:t>56</w:t>
      </w:r>
      <w:r w:rsidR="00E06612">
        <w:rPr>
          <w:rFonts w:ascii="Times New Roman" w:hAnsi="Times New Roman" w:cs="Times New Roman"/>
          <w:sz w:val="24"/>
          <w:szCs w:val="24"/>
        </w:rPr>
        <w:t xml:space="preserve"> til 0,8</w:t>
      </w:r>
      <w:r w:rsidR="001958E2">
        <w:rPr>
          <w:rFonts w:ascii="Times New Roman" w:hAnsi="Times New Roman" w:cs="Times New Roman"/>
          <w:sz w:val="24"/>
          <w:szCs w:val="24"/>
        </w:rPr>
        <w:t>6</w:t>
      </w:r>
      <w:r w:rsidR="00E06612">
        <w:rPr>
          <w:rFonts w:ascii="Times New Roman" w:hAnsi="Times New Roman" w:cs="Times New Roman"/>
          <w:sz w:val="24"/>
          <w:szCs w:val="24"/>
        </w:rPr>
        <w:t xml:space="preserve">. Heildarbreytileiki </w:t>
      </w:r>
      <w:r w:rsidR="001958E2">
        <w:rPr>
          <w:rFonts w:ascii="Times New Roman" w:hAnsi="Times New Roman" w:cs="Times New Roman"/>
          <w:sz w:val="24"/>
          <w:szCs w:val="24"/>
        </w:rPr>
        <w:t xml:space="preserve">skýrður af </w:t>
      </w:r>
      <w:r w:rsidR="00E06612">
        <w:rPr>
          <w:rFonts w:ascii="Times New Roman" w:hAnsi="Times New Roman" w:cs="Times New Roman"/>
          <w:sz w:val="24"/>
          <w:szCs w:val="24"/>
        </w:rPr>
        <w:t>líkan</w:t>
      </w:r>
      <w:r w:rsidR="001958E2">
        <w:rPr>
          <w:rFonts w:ascii="Times New Roman" w:hAnsi="Times New Roman" w:cs="Times New Roman"/>
          <w:sz w:val="24"/>
          <w:szCs w:val="24"/>
        </w:rPr>
        <w:t>inu</w:t>
      </w:r>
      <w:r w:rsidR="00E06612">
        <w:rPr>
          <w:rFonts w:ascii="Times New Roman" w:hAnsi="Times New Roman" w:cs="Times New Roman"/>
          <w:sz w:val="24"/>
          <w:szCs w:val="24"/>
        </w:rPr>
        <w:t xml:space="preserve"> var 0,7</w:t>
      </w:r>
      <w:r w:rsidR="001958E2">
        <w:rPr>
          <w:rFonts w:ascii="Times New Roman" w:hAnsi="Times New Roman" w:cs="Times New Roman"/>
          <w:sz w:val="24"/>
          <w:szCs w:val="24"/>
        </w:rPr>
        <w:t>4</w:t>
      </w:r>
      <w:r w:rsidR="00E06612">
        <w:rPr>
          <w:rFonts w:ascii="Times New Roman" w:hAnsi="Times New Roman" w:cs="Times New Roman"/>
          <w:sz w:val="24"/>
          <w:szCs w:val="24"/>
        </w:rPr>
        <w:t xml:space="preserve">. </w:t>
      </w:r>
    </w:p>
    <w:p w14:paraId="23126901" w14:textId="20B14B2F" w:rsidR="00E11723" w:rsidRPr="00330E98" w:rsidRDefault="00BB12BA" w:rsidP="00E06612">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myndum </w:t>
      </w:r>
      <w:r w:rsidR="003104D2" w:rsidRPr="00330E98">
        <w:rPr>
          <w:rFonts w:ascii="Times New Roman" w:hAnsi="Times New Roman" w:cs="Times New Roman"/>
          <w:sz w:val="24"/>
          <w:szCs w:val="24"/>
        </w:rPr>
        <w:t>6</w:t>
      </w:r>
      <w:r w:rsidR="00605ACE">
        <w:rPr>
          <w:rFonts w:ascii="Times New Roman" w:hAnsi="Times New Roman" w:cs="Times New Roman"/>
          <w:sz w:val="24"/>
          <w:szCs w:val="24"/>
        </w:rPr>
        <w:t xml:space="preserve"> og </w:t>
      </w:r>
      <w:r w:rsidR="003104D2" w:rsidRPr="00330E98">
        <w:rPr>
          <w:rFonts w:ascii="Times New Roman" w:hAnsi="Times New Roman" w:cs="Times New Roman"/>
          <w:sz w:val="24"/>
          <w:szCs w:val="24"/>
        </w:rPr>
        <w:t>7</w:t>
      </w:r>
      <w:r w:rsidRPr="00330E98">
        <w:rPr>
          <w:rFonts w:ascii="Times New Roman" w:hAnsi="Times New Roman" w:cs="Times New Roman"/>
          <w:sz w:val="24"/>
          <w:szCs w:val="24"/>
        </w:rPr>
        <w:t xml:space="preserve"> má sjá svarferill viðhorfs hópanna. </w:t>
      </w:r>
      <w:r w:rsidR="00B54641" w:rsidRPr="00330E98">
        <w:rPr>
          <w:rFonts w:ascii="Times New Roman" w:hAnsi="Times New Roman" w:cs="Times New Roman"/>
          <w:sz w:val="24"/>
          <w:szCs w:val="24"/>
        </w:rPr>
        <w:t>A</w:t>
      </w:r>
      <w:r w:rsidRPr="00330E98">
        <w:rPr>
          <w:rFonts w:ascii="Times New Roman" w:hAnsi="Times New Roman" w:cs="Times New Roman"/>
          <w:sz w:val="24"/>
          <w:szCs w:val="24"/>
        </w:rPr>
        <w:t>ðgreining er nokkuð há hjá báðum hópum</w:t>
      </w:r>
      <w:r w:rsidR="00133B2B" w:rsidRPr="00330E98">
        <w:rPr>
          <w:rFonts w:ascii="Times New Roman" w:hAnsi="Times New Roman" w:cs="Times New Roman"/>
          <w:sz w:val="24"/>
          <w:szCs w:val="24"/>
        </w:rPr>
        <w:t xml:space="preserve"> sem sjá má í halla </w:t>
      </w:r>
      <w:r w:rsidR="00605ACE">
        <w:rPr>
          <w:rFonts w:ascii="Times New Roman" w:hAnsi="Times New Roman" w:cs="Times New Roman"/>
          <w:sz w:val="24"/>
          <w:szCs w:val="24"/>
        </w:rPr>
        <w:t>línanna</w:t>
      </w:r>
      <w:r w:rsidRPr="00330E98">
        <w:rPr>
          <w:rFonts w:ascii="Times New Roman" w:hAnsi="Times New Roman" w:cs="Times New Roman"/>
          <w:sz w:val="24"/>
          <w:szCs w:val="24"/>
        </w:rPr>
        <w:t>, sem bendir til þess að skörp skil eru á þeim</w:t>
      </w:r>
      <w:r w:rsidR="000973AA">
        <w:rPr>
          <w:rFonts w:ascii="Times New Roman" w:hAnsi="Times New Roman" w:cs="Times New Roman"/>
          <w:sz w:val="24"/>
          <w:szCs w:val="24"/>
        </w:rPr>
        <w:t xml:space="preserve"> þátttakendum sem svara ósammála og þeim sem svara sammála</w:t>
      </w:r>
      <w:r w:rsidRPr="00330E98">
        <w:rPr>
          <w:rFonts w:ascii="Times New Roman" w:hAnsi="Times New Roman" w:cs="Times New Roman"/>
          <w:sz w:val="24"/>
          <w:szCs w:val="24"/>
        </w:rPr>
        <w:t xml:space="preserve">. </w:t>
      </w:r>
      <w:commentRangeStart w:id="42"/>
      <w:r w:rsidRPr="00330E98">
        <w:rPr>
          <w:rFonts w:ascii="Times New Roman" w:hAnsi="Times New Roman" w:cs="Times New Roman"/>
          <w:sz w:val="24"/>
          <w:szCs w:val="24"/>
        </w:rPr>
        <w:t>Þyngdarstuðlar eru al</w:t>
      </w:r>
      <w:r w:rsidR="00611054">
        <w:rPr>
          <w:rFonts w:ascii="Times New Roman" w:hAnsi="Times New Roman" w:cs="Times New Roman"/>
          <w:sz w:val="24"/>
          <w:szCs w:val="24"/>
        </w:rPr>
        <w:t xml:space="preserve">lir staðsettir fyrir neðan </w:t>
      </w:r>
      <w:r w:rsidRPr="00330E98">
        <w:rPr>
          <w:rFonts w:ascii="Times New Roman" w:hAnsi="Times New Roman" w:cs="Times New Roman"/>
          <w:sz w:val="24"/>
          <w:szCs w:val="24"/>
        </w:rPr>
        <w:t xml:space="preserve">0, sem gefur til kynna að </w:t>
      </w:r>
      <w:r w:rsidR="00133B2B" w:rsidRPr="00330E98">
        <w:rPr>
          <w:rFonts w:ascii="Times New Roman" w:hAnsi="Times New Roman" w:cs="Times New Roman"/>
          <w:sz w:val="24"/>
          <w:szCs w:val="24"/>
        </w:rPr>
        <w:t>viðhorf sé það j</w:t>
      </w:r>
      <w:r w:rsidR="00611054">
        <w:rPr>
          <w:rFonts w:ascii="Times New Roman" w:hAnsi="Times New Roman" w:cs="Times New Roman"/>
          <w:sz w:val="24"/>
          <w:szCs w:val="24"/>
        </w:rPr>
        <w:t xml:space="preserve">ákvætt að líkur á réttu svari eru </w:t>
      </w:r>
      <w:r w:rsidR="00611054">
        <w:rPr>
          <w:rFonts w:ascii="Times New Roman" w:hAnsi="Times New Roman" w:cs="Times New Roman"/>
          <w:sz w:val="24"/>
          <w:szCs w:val="24"/>
        </w:rPr>
        <w:lastRenderedPageBreak/>
        <w:t>háar</w:t>
      </w:r>
      <w:commentRangeEnd w:id="42"/>
      <w:r w:rsidR="006F4C32">
        <w:rPr>
          <w:rStyle w:val="CommentReference"/>
        </w:rPr>
        <w:commentReference w:id="42"/>
      </w:r>
      <w:r w:rsidR="00133B2B"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commentRangeStart w:id="43"/>
      <w:r w:rsidR="00133B2B" w:rsidRPr="00330E98">
        <w:rPr>
          <w:rFonts w:ascii="Times New Roman" w:hAnsi="Times New Roman" w:cs="Times New Roman"/>
          <w:sz w:val="24"/>
          <w:szCs w:val="24"/>
        </w:rPr>
        <w:t xml:space="preserve">Atriði C2 var </w:t>
      </w:r>
      <w:r w:rsidR="00611054">
        <w:rPr>
          <w:rFonts w:ascii="Times New Roman" w:hAnsi="Times New Roman" w:cs="Times New Roman"/>
          <w:sz w:val="24"/>
          <w:szCs w:val="24"/>
        </w:rPr>
        <w:t>auðveldast</w:t>
      </w:r>
      <w:r w:rsidR="00133B2B" w:rsidRPr="00330E98">
        <w:rPr>
          <w:rFonts w:ascii="Times New Roman" w:hAnsi="Times New Roman" w:cs="Times New Roman"/>
          <w:sz w:val="24"/>
          <w:szCs w:val="24"/>
        </w:rPr>
        <w:t>, það er að stór meirihluti þátttakenda voru sammála. Atriði C3 og B6 voru</w:t>
      </w:r>
      <w:r w:rsidR="00611054">
        <w:rPr>
          <w:rFonts w:ascii="Times New Roman" w:hAnsi="Times New Roman" w:cs="Times New Roman"/>
          <w:sz w:val="24"/>
          <w:szCs w:val="24"/>
        </w:rPr>
        <w:t xml:space="preserve"> erfiðust</w:t>
      </w:r>
      <w:r w:rsidR="00133B2B" w:rsidRPr="00330E98">
        <w:rPr>
          <w:rFonts w:ascii="Times New Roman" w:hAnsi="Times New Roman" w:cs="Times New Roman"/>
          <w:sz w:val="24"/>
          <w:szCs w:val="24"/>
        </w:rPr>
        <w:t>, það er að einhver hluti þáttt</w:t>
      </w:r>
      <w:r w:rsidR="00B65DE8">
        <w:rPr>
          <w:rFonts w:ascii="Times New Roman" w:hAnsi="Times New Roman" w:cs="Times New Roman"/>
          <w:sz w:val="24"/>
          <w:szCs w:val="24"/>
        </w:rPr>
        <w:t>a</w:t>
      </w:r>
      <w:r w:rsidR="00133B2B" w:rsidRPr="00330E98">
        <w:rPr>
          <w:rFonts w:ascii="Times New Roman" w:hAnsi="Times New Roman" w:cs="Times New Roman"/>
          <w:sz w:val="24"/>
          <w:szCs w:val="24"/>
        </w:rPr>
        <w:t xml:space="preserve">kenda voru ósammála. </w:t>
      </w:r>
      <w:commentRangeEnd w:id="43"/>
      <w:r w:rsidR="006F4C32">
        <w:rPr>
          <w:rStyle w:val="CommentReference"/>
        </w:rPr>
        <w:commentReference w:id="43"/>
      </w:r>
    </w:p>
    <w:p w14:paraId="47117EA2" w14:textId="3A97FB20" w:rsidR="00EB7684" w:rsidRPr="00330E98" w:rsidRDefault="00EB7684" w:rsidP="00EB7684">
      <w:pPr>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6-7</w:t>
      </w:r>
    </w:p>
    <w:p w14:paraId="5AD39FC4" w14:textId="56D717F2" w:rsidR="00062538" w:rsidRPr="00330E98" w:rsidRDefault="008A0292" w:rsidP="00DB6CF0">
      <w:r w:rsidRPr="00330E98">
        <w:rPr>
          <w:rFonts w:ascii="Times New Roman" w:hAnsi="Times New Roman" w:cs="Times New Roman"/>
          <w:i/>
          <w:iCs/>
          <w:noProof/>
          <w:sz w:val="24"/>
          <w:szCs w:val="24"/>
        </w:rPr>
        <w:drawing>
          <wp:anchor distT="0" distB="0" distL="114300" distR="114300" simplePos="0" relativeHeight="251671552" behindDoc="0" locked="0" layoutInCell="1" allowOverlap="1" wp14:anchorId="26FEA300" wp14:editId="049BE6A6">
            <wp:simplePos x="0" y="0"/>
            <wp:positionH relativeFrom="column">
              <wp:posOffset>2989580</wp:posOffset>
            </wp:positionH>
            <wp:positionV relativeFrom="paragraph">
              <wp:posOffset>421005</wp:posOffset>
            </wp:positionV>
            <wp:extent cx="3800475" cy="3515360"/>
            <wp:effectExtent l="0" t="0" r="9525" b="889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00475" cy="351536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2576" behindDoc="0" locked="0" layoutInCell="1" allowOverlap="1" wp14:anchorId="2F047098" wp14:editId="1C99C70B">
            <wp:simplePos x="0" y="0"/>
            <wp:positionH relativeFrom="column">
              <wp:posOffset>-772795</wp:posOffset>
            </wp:positionH>
            <wp:positionV relativeFrom="paragraph">
              <wp:posOffset>443865</wp:posOffset>
            </wp:positionV>
            <wp:extent cx="3837355" cy="35494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837355" cy="3549484"/>
                    </a:xfrm>
                    <a:prstGeom prst="rect">
                      <a:avLst/>
                    </a:prstGeom>
                  </pic:spPr>
                </pic:pic>
              </a:graphicData>
            </a:graphic>
            <wp14:sizeRelH relativeFrom="margin">
              <wp14:pctWidth>0</wp14:pctWidth>
            </wp14:sizeRelH>
            <wp14:sizeRelV relativeFrom="margin">
              <wp14:pctHeight>0</wp14:pctHeight>
            </wp14:sizeRelV>
          </wp:anchor>
        </w:drawing>
      </w:r>
      <w:r w:rsidR="00DB6CF0" w:rsidRPr="00330E98">
        <w:rPr>
          <w:rFonts w:ascii="Times New Roman" w:hAnsi="Times New Roman" w:cs="Times New Roman"/>
          <w:i/>
          <w:iCs/>
          <w:sz w:val="24"/>
          <w:szCs w:val="24"/>
        </w:rPr>
        <w:t>Svarferill fyrir viðhorf gagnvart mati tengdu lykilhæfni menntunar í aðalnámsskrá</w:t>
      </w:r>
      <w:r w:rsidRPr="00330E98">
        <w:rPr>
          <w:rFonts w:ascii="Times New Roman" w:hAnsi="Times New Roman" w:cs="Times New Roman"/>
          <w:i/>
          <w:iCs/>
          <w:sz w:val="24"/>
          <w:szCs w:val="24"/>
        </w:rPr>
        <w:t>, skipt eftir forsjáraðilum og starfsfólki skóla</w:t>
      </w:r>
    </w:p>
    <w:p w14:paraId="0A094E68" w14:textId="3F2CCF47" w:rsidR="00E06612" w:rsidRDefault="00E06612" w:rsidP="00B65DE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6 má sjá aðgreiningar- og þyngdarstuðla fyrir báða hópa. Aðgreiningarstuðlar voru háir hjá báðum hópum. Þrjú atriði hjá báðum hópum voru með </w:t>
      </w:r>
      <w:r w:rsidR="007C39EF">
        <w:rPr>
          <w:rFonts w:ascii="Times New Roman" w:hAnsi="Times New Roman" w:cs="Times New Roman"/>
          <w:sz w:val="24"/>
          <w:szCs w:val="24"/>
        </w:rPr>
        <w:t>gildi</w:t>
      </w:r>
      <w:r w:rsidRPr="00330E98">
        <w:rPr>
          <w:rFonts w:ascii="Times New Roman" w:hAnsi="Times New Roman" w:cs="Times New Roman"/>
          <w:sz w:val="24"/>
          <w:szCs w:val="24"/>
        </w:rPr>
        <w:t xml:space="preserve"> yfir 2,5. Þyngdarstuðlar voru allir neikvæðir sem gefur til kynna að viðhorf sé </w:t>
      </w:r>
      <w:r w:rsidR="000973AA">
        <w:rPr>
          <w:rFonts w:ascii="Times New Roman" w:hAnsi="Times New Roman" w:cs="Times New Roman"/>
          <w:sz w:val="24"/>
          <w:szCs w:val="24"/>
        </w:rPr>
        <w:t>almennt</w:t>
      </w:r>
      <w:r w:rsidRPr="00330E98">
        <w:rPr>
          <w:rFonts w:ascii="Times New Roman" w:hAnsi="Times New Roman" w:cs="Times New Roman"/>
          <w:sz w:val="24"/>
          <w:szCs w:val="24"/>
        </w:rPr>
        <w:t xml:space="preserve"> jákvætt. Atriði C3, sem sneri að virkni nemenda í lýðræði og jafnrétti, nálgaðist 0 hjá báðum hópum. Það má því álykta að </w:t>
      </w:r>
      <w:r w:rsidR="000973AA">
        <w:rPr>
          <w:rFonts w:ascii="Times New Roman" w:hAnsi="Times New Roman" w:cs="Times New Roman"/>
          <w:sz w:val="24"/>
          <w:szCs w:val="24"/>
        </w:rPr>
        <w:t>þátttakendur</w:t>
      </w:r>
      <w:r w:rsidRPr="00330E98">
        <w:rPr>
          <w:rFonts w:ascii="Times New Roman" w:hAnsi="Times New Roman" w:cs="Times New Roman"/>
          <w:sz w:val="24"/>
          <w:szCs w:val="24"/>
        </w:rPr>
        <w:t xml:space="preserve"> voru síður líklegri til að vera sammála því samanborið við önnur atriði. Atriði C2 sem sneri að vinnubrögðum nemenda og námstækni hafði lægsta þyngdarstuðulinn</w:t>
      </w:r>
      <w:r w:rsidR="00B65DE8">
        <w:rPr>
          <w:rFonts w:ascii="Times New Roman" w:hAnsi="Times New Roman" w:cs="Times New Roman"/>
          <w:sz w:val="24"/>
          <w:szCs w:val="24"/>
        </w:rPr>
        <w:t xml:space="preserve"> (-</w:t>
      </w:r>
      <w:r w:rsidRPr="00330E98">
        <w:rPr>
          <w:rFonts w:ascii="Times New Roman" w:hAnsi="Times New Roman" w:cs="Times New Roman"/>
          <w:sz w:val="24"/>
          <w:szCs w:val="24"/>
        </w:rPr>
        <w:t>1,63</w:t>
      </w:r>
      <w:r w:rsidR="00B65DE8">
        <w:rPr>
          <w:rFonts w:ascii="Times New Roman" w:hAnsi="Times New Roman" w:cs="Times New Roman"/>
          <w:sz w:val="24"/>
          <w:szCs w:val="24"/>
        </w:rPr>
        <w:t>)</w:t>
      </w:r>
      <w:r w:rsidRPr="00330E98">
        <w:rPr>
          <w:rFonts w:ascii="Times New Roman" w:hAnsi="Times New Roman" w:cs="Times New Roman"/>
          <w:sz w:val="24"/>
          <w:szCs w:val="24"/>
        </w:rPr>
        <w:t>. Viðhorf er því það jákvætt að einungis um 5% haf</w:t>
      </w:r>
      <w:r>
        <w:rPr>
          <w:rFonts w:ascii="Times New Roman" w:hAnsi="Times New Roman" w:cs="Times New Roman"/>
          <w:sz w:val="24"/>
          <w:szCs w:val="24"/>
        </w:rPr>
        <w:t>a</w:t>
      </w:r>
      <w:r w:rsidRPr="00330E98">
        <w:rPr>
          <w:rFonts w:ascii="Times New Roman" w:hAnsi="Times New Roman" w:cs="Times New Roman"/>
          <w:sz w:val="24"/>
          <w:szCs w:val="24"/>
        </w:rPr>
        <w:t xml:space="preserve"> neikvæðari viðhorf en þessi punktur endurspegl</w:t>
      </w:r>
      <w:r>
        <w:rPr>
          <w:rFonts w:ascii="Times New Roman" w:hAnsi="Times New Roman" w:cs="Times New Roman"/>
          <w:sz w:val="24"/>
          <w:szCs w:val="24"/>
        </w:rPr>
        <w:t>ar</w:t>
      </w:r>
      <w:r w:rsidRPr="00330E98">
        <w:rPr>
          <w:rFonts w:ascii="Times New Roman" w:hAnsi="Times New Roman" w:cs="Times New Roman"/>
          <w:sz w:val="24"/>
          <w:szCs w:val="24"/>
        </w:rPr>
        <w:t xml:space="preserve">. </w:t>
      </w:r>
    </w:p>
    <w:p w14:paraId="24E2970C" w14:textId="4E076E7E" w:rsidR="00B65DE8" w:rsidRDefault="00B65DE8" w:rsidP="00B65DE8">
      <w:pPr>
        <w:spacing w:after="0" w:line="480" w:lineRule="auto"/>
        <w:ind w:firstLine="720"/>
        <w:rPr>
          <w:rFonts w:ascii="Times New Roman" w:hAnsi="Times New Roman" w:cs="Times New Roman"/>
          <w:sz w:val="24"/>
          <w:szCs w:val="24"/>
        </w:rPr>
      </w:pPr>
    </w:p>
    <w:p w14:paraId="0E26A6E7" w14:textId="77777777" w:rsidR="007C39EF" w:rsidRPr="00B65DE8" w:rsidRDefault="007C39EF" w:rsidP="00B65DE8">
      <w:pPr>
        <w:spacing w:after="0" w:line="480" w:lineRule="auto"/>
        <w:ind w:firstLine="720"/>
        <w:rPr>
          <w:rFonts w:ascii="Times New Roman" w:hAnsi="Times New Roman" w:cs="Times New Roman"/>
          <w:sz w:val="24"/>
          <w:szCs w:val="24"/>
        </w:rPr>
      </w:pPr>
    </w:p>
    <w:p w14:paraId="294CC9B6" w14:textId="16D1CF45" w:rsidR="008A0292" w:rsidRPr="00330E98" w:rsidRDefault="008A0292" w:rsidP="008A0292">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Tafla 6</w:t>
      </w:r>
    </w:p>
    <w:p w14:paraId="01E308F0" w14:textId="77777777" w:rsidR="008A0292" w:rsidRPr="00330E98" w:rsidRDefault="008A0292" w:rsidP="008A0292">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 skipt eftir forsjáraðilum og starfsfólki skóla</w:t>
      </w:r>
    </w:p>
    <w:tbl>
      <w:tblPr>
        <w:tblW w:w="10229" w:type="dxa"/>
        <w:tblLook w:val="04A0" w:firstRow="1" w:lastRow="0" w:firstColumn="1" w:lastColumn="0" w:noHBand="0" w:noVBand="1"/>
      </w:tblPr>
      <w:tblGrid>
        <w:gridCol w:w="2127"/>
        <w:gridCol w:w="2063"/>
        <w:gridCol w:w="1694"/>
        <w:gridCol w:w="2063"/>
        <w:gridCol w:w="2344"/>
      </w:tblGrid>
      <w:tr w:rsidR="008A0292" w:rsidRPr="00330E98" w14:paraId="743BE202" w14:textId="77777777" w:rsidTr="00920A35">
        <w:trPr>
          <w:trHeight w:val="278"/>
        </w:trPr>
        <w:tc>
          <w:tcPr>
            <w:tcW w:w="2127" w:type="dxa"/>
            <w:tcBorders>
              <w:top w:val="single" w:sz="4" w:space="0" w:color="000000"/>
              <w:left w:val="nil"/>
              <w:right w:val="nil"/>
            </w:tcBorders>
            <w:shd w:val="clear" w:color="auto" w:fill="auto"/>
            <w:noWrap/>
            <w:vAlign w:val="bottom"/>
          </w:tcPr>
          <w:p w14:paraId="7DDA8D0A" w14:textId="77777777" w:rsidR="008A0292" w:rsidRPr="00330E98" w:rsidRDefault="008A0292" w:rsidP="00920A35">
            <w:pPr>
              <w:spacing w:after="0" w:line="240" w:lineRule="auto"/>
              <w:rPr>
                <w:rFonts w:ascii="Times New Roman" w:eastAsia="Times New Roman" w:hAnsi="Times New Roman" w:cs="Times New Roman"/>
                <w:b/>
                <w:bCs/>
                <w:color w:val="000000"/>
              </w:rPr>
            </w:pPr>
          </w:p>
        </w:tc>
        <w:tc>
          <w:tcPr>
            <w:tcW w:w="3726" w:type="dxa"/>
            <w:gridSpan w:val="2"/>
            <w:tcBorders>
              <w:top w:val="single" w:sz="4" w:space="0" w:color="000000"/>
              <w:left w:val="nil"/>
              <w:bottom w:val="single" w:sz="4" w:space="0" w:color="000000"/>
              <w:right w:val="nil"/>
            </w:tcBorders>
            <w:shd w:val="clear" w:color="auto" w:fill="auto"/>
            <w:noWrap/>
            <w:vAlign w:val="center"/>
          </w:tcPr>
          <w:p w14:paraId="4461BF22"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376" w:type="dxa"/>
            <w:gridSpan w:val="2"/>
            <w:tcBorders>
              <w:top w:val="single" w:sz="4" w:space="0" w:color="000000"/>
              <w:left w:val="nil"/>
              <w:bottom w:val="single" w:sz="4" w:space="0" w:color="000000"/>
              <w:right w:val="nil"/>
            </w:tcBorders>
            <w:shd w:val="clear" w:color="auto" w:fill="auto"/>
            <w:noWrap/>
            <w:vAlign w:val="center"/>
          </w:tcPr>
          <w:p w14:paraId="74EE478D"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8A0292" w:rsidRPr="00330E98" w14:paraId="755004B8" w14:textId="77777777" w:rsidTr="00920A35">
        <w:trPr>
          <w:trHeight w:val="278"/>
        </w:trPr>
        <w:tc>
          <w:tcPr>
            <w:tcW w:w="2127" w:type="dxa"/>
            <w:tcBorders>
              <w:left w:val="nil"/>
              <w:bottom w:val="single" w:sz="4" w:space="0" w:color="000000"/>
              <w:right w:val="nil"/>
            </w:tcBorders>
            <w:shd w:val="clear" w:color="auto" w:fill="auto"/>
            <w:noWrap/>
            <w:vAlign w:val="bottom"/>
            <w:hideMark/>
          </w:tcPr>
          <w:p w14:paraId="385A553F" w14:textId="77777777" w:rsidR="008A0292" w:rsidRPr="00330E98" w:rsidRDefault="008A0292" w:rsidP="00920A3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Prófhluti / atriði</w:t>
            </w:r>
          </w:p>
        </w:tc>
        <w:tc>
          <w:tcPr>
            <w:tcW w:w="2031" w:type="dxa"/>
            <w:tcBorders>
              <w:top w:val="single" w:sz="4" w:space="0" w:color="000000"/>
              <w:left w:val="nil"/>
              <w:bottom w:val="single" w:sz="4" w:space="0" w:color="000000"/>
              <w:right w:val="nil"/>
            </w:tcBorders>
            <w:shd w:val="clear" w:color="auto" w:fill="auto"/>
            <w:noWrap/>
            <w:vAlign w:val="center"/>
            <w:hideMark/>
          </w:tcPr>
          <w:p w14:paraId="7C8528BA"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694" w:type="dxa"/>
            <w:tcBorders>
              <w:top w:val="single" w:sz="4" w:space="0" w:color="000000"/>
              <w:left w:val="nil"/>
              <w:bottom w:val="single" w:sz="4" w:space="0" w:color="000000"/>
              <w:right w:val="nil"/>
            </w:tcBorders>
            <w:shd w:val="clear" w:color="auto" w:fill="auto"/>
            <w:noWrap/>
            <w:vAlign w:val="center"/>
            <w:hideMark/>
          </w:tcPr>
          <w:p w14:paraId="1B78556B"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031" w:type="dxa"/>
            <w:tcBorders>
              <w:top w:val="single" w:sz="4" w:space="0" w:color="000000"/>
              <w:left w:val="nil"/>
              <w:bottom w:val="single" w:sz="4" w:space="0" w:color="000000"/>
              <w:right w:val="nil"/>
            </w:tcBorders>
            <w:shd w:val="clear" w:color="auto" w:fill="auto"/>
            <w:noWrap/>
            <w:vAlign w:val="center"/>
            <w:hideMark/>
          </w:tcPr>
          <w:p w14:paraId="7271A86F"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2344" w:type="dxa"/>
            <w:tcBorders>
              <w:top w:val="single" w:sz="4" w:space="0" w:color="000000"/>
              <w:left w:val="nil"/>
              <w:bottom w:val="single" w:sz="4" w:space="0" w:color="000000"/>
              <w:right w:val="nil"/>
            </w:tcBorders>
            <w:shd w:val="clear" w:color="auto" w:fill="auto"/>
            <w:noWrap/>
            <w:vAlign w:val="center"/>
            <w:hideMark/>
          </w:tcPr>
          <w:p w14:paraId="0D579DDE"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8A0292" w:rsidRPr="00330E98" w14:paraId="5852DA85" w14:textId="77777777" w:rsidTr="00920A35">
        <w:trPr>
          <w:trHeight w:val="278"/>
        </w:trPr>
        <w:tc>
          <w:tcPr>
            <w:tcW w:w="2127" w:type="dxa"/>
            <w:tcBorders>
              <w:top w:val="nil"/>
              <w:left w:val="nil"/>
              <w:bottom w:val="nil"/>
              <w:right w:val="nil"/>
            </w:tcBorders>
            <w:shd w:val="clear" w:color="auto" w:fill="auto"/>
            <w:noWrap/>
            <w:vAlign w:val="center"/>
            <w:hideMark/>
          </w:tcPr>
          <w:p w14:paraId="19D1F418"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C1</w:t>
            </w:r>
          </w:p>
        </w:tc>
        <w:tc>
          <w:tcPr>
            <w:tcW w:w="2031" w:type="dxa"/>
            <w:tcBorders>
              <w:top w:val="nil"/>
              <w:left w:val="nil"/>
              <w:bottom w:val="nil"/>
              <w:right w:val="nil"/>
            </w:tcBorders>
            <w:shd w:val="clear" w:color="auto" w:fill="auto"/>
            <w:vAlign w:val="center"/>
            <w:hideMark/>
          </w:tcPr>
          <w:p w14:paraId="268DE9E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2,9</w:t>
            </w:r>
          </w:p>
        </w:tc>
        <w:tc>
          <w:tcPr>
            <w:tcW w:w="1694" w:type="dxa"/>
            <w:tcBorders>
              <w:top w:val="nil"/>
              <w:left w:val="nil"/>
              <w:bottom w:val="nil"/>
              <w:right w:val="nil"/>
            </w:tcBorders>
            <w:shd w:val="clear" w:color="auto" w:fill="auto"/>
            <w:noWrap/>
            <w:vAlign w:val="center"/>
            <w:hideMark/>
          </w:tcPr>
          <w:p w14:paraId="2D530AB3"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-1,27</w:t>
            </w:r>
          </w:p>
        </w:tc>
        <w:tc>
          <w:tcPr>
            <w:tcW w:w="2031" w:type="dxa"/>
            <w:tcBorders>
              <w:top w:val="nil"/>
              <w:left w:val="nil"/>
              <w:bottom w:val="nil"/>
              <w:right w:val="nil"/>
            </w:tcBorders>
            <w:shd w:val="clear" w:color="auto" w:fill="auto"/>
            <w:noWrap/>
            <w:vAlign w:val="center"/>
            <w:hideMark/>
          </w:tcPr>
          <w:p w14:paraId="65CE4F5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2,04</w:t>
            </w:r>
          </w:p>
        </w:tc>
        <w:tc>
          <w:tcPr>
            <w:tcW w:w="2344" w:type="dxa"/>
            <w:tcBorders>
              <w:top w:val="nil"/>
              <w:left w:val="nil"/>
              <w:bottom w:val="nil"/>
              <w:right w:val="nil"/>
            </w:tcBorders>
            <w:shd w:val="clear" w:color="auto" w:fill="auto"/>
            <w:noWrap/>
            <w:vAlign w:val="center"/>
            <w:hideMark/>
          </w:tcPr>
          <w:p w14:paraId="36C5AB8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-1,08</w:t>
            </w:r>
          </w:p>
        </w:tc>
      </w:tr>
      <w:tr w:rsidR="008A0292" w:rsidRPr="00330E98" w14:paraId="6D6FD954" w14:textId="77777777" w:rsidTr="00920A35">
        <w:trPr>
          <w:trHeight w:val="278"/>
        </w:trPr>
        <w:tc>
          <w:tcPr>
            <w:tcW w:w="2127" w:type="dxa"/>
            <w:tcBorders>
              <w:top w:val="nil"/>
              <w:left w:val="nil"/>
              <w:bottom w:val="nil"/>
              <w:right w:val="nil"/>
            </w:tcBorders>
            <w:shd w:val="clear" w:color="auto" w:fill="auto"/>
            <w:noWrap/>
            <w:vAlign w:val="center"/>
            <w:hideMark/>
          </w:tcPr>
          <w:p w14:paraId="7D961726"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C2</w:t>
            </w:r>
          </w:p>
        </w:tc>
        <w:tc>
          <w:tcPr>
            <w:tcW w:w="2031" w:type="dxa"/>
            <w:tcBorders>
              <w:top w:val="nil"/>
              <w:left w:val="nil"/>
              <w:bottom w:val="nil"/>
              <w:right w:val="nil"/>
            </w:tcBorders>
            <w:shd w:val="clear" w:color="auto" w:fill="auto"/>
            <w:vAlign w:val="center"/>
            <w:hideMark/>
          </w:tcPr>
          <w:p w14:paraId="0203102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1,83</w:t>
            </w:r>
          </w:p>
        </w:tc>
        <w:tc>
          <w:tcPr>
            <w:tcW w:w="1694" w:type="dxa"/>
            <w:tcBorders>
              <w:top w:val="nil"/>
              <w:left w:val="nil"/>
              <w:bottom w:val="nil"/>
              <w:right w:val="nil"/>
            </w:tcBorders>
            <w:shd w:val="clear" w:color="auto" w:fill="auto"/>
            <w:noWrap/>
            <w:vAlign w:val="center"/>
            <w:hideMark/>
          </w:tcPr>
          <w:p w14:paraId="4A8F920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-1,63</w:t>
            </w:r>
          </w:p>
        </w:tc>
        <w:tc>
          <w:tcPr>
            <w:tcW w:w="2031" w:type="dxa"/>
            <w:tcBorders>
              <w:top w:val="nil"/>
              <w:left w:val="nil"/>
              <w:bottom w:val="nil"/>
              <w:right w:val="nil"/>
            </w:tcBorders>
            <w:shd w:val="clear" w:color="auto" w:fill="auto"/>
            <w:noWrap/>
            <w:vAlign w:val="center"/>
            <w:hideMark/>
          </w:tcPr>
          <w:p w14:paraId="00E27CB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2,09</w:t>
            </w:r>
          </w:p>
        </w:tc>
        <w:tc>
          <w:tcPr>
            <w:tcW w:w="2344" w:type="dxa"/>
            <w:tcBorders>
              <w:top w:val="nil"/>
              <w:left w:val="nil"/>
              <w:bottom w:val="nil"/>
              <w:right w:val="nil"/>
            </w:tcBorders>
            <w:shd w:val="clear" w:color="auto" w:fill="auto"/>
            <w:noWrap/>
            <w:vAlign w:val="center"/>
            <w:hideMark/>
          </w:tcPr>
          <w:p w14:paraId="0BD7B60D"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-1,42</w:t>
            </w:r>
          </w:p>
        </w:tc>
      </w:tr>
      <w:tr w:rsidR="008A0292" w:rsidRPr="00330E98" w14:paraId="426F26CF" w14:textId="77777777" w:rsidTr="00920A35">
        <w:trPr>
          <w:trHeight w:val="278"/>
        </w:trPr>
        <w:tc>
          <w:tcPr>
            <w:tcW w:w="2127" w:type="dxa"/>
            <w:tcBorders>
              <w:top w:val="nil"/>
              <w:left w:val="nil"/>
              <w:bottom w:val="nil"/>
              <w:right w:val="nil"/>
            </w:tcBorders>
            <w:shd w:val="clear" w:color="auto" w:fill="auto"/>
            <w:noWrap/>
            <w:vAlign w:val="center"/>
            <w:hideMark/>
          </w:tcPr>
          <w:p w14:paraId="76F1513A"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C3</w:t>
            </w:r>
          </w:p>
        </w:tc>
        <w:tc>
          <w:tcPr>
            <w:tcW w:w="2031" w:type="dxa"/>
            <w:tcBorders>
              <w:top w:val="nil"/>
              <w:left w:val="nil"/>
              <w:bottom w:val="nil"/>
              <w:right w:val="nil"/>
            </w:tcBorders>
            <w:shd w:val="clear" w:color="auto" w:fill="auto"/>
            <w:vAlign w:val="center"/>
            <w:hideMark/>
          </w:tcPr>
          <w:p w14:paraId="22C6214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4,74</w:t>
            </w:r>
          </w:p>
        </w:tc>
        <w:tc>
          <w:tcPr>
            <w:tcW w:w="1694" w:type="dxa"/>
            <w:tcBorders>
              <w:top w:val="nil"/>
              <w:left w:val="nil"/>
              <w:bottom w:val="nil"/>
              <w:right w:val="nil"/>
            </w:tcBorders>
            <w:shd w:val="clear" w:color="auto" w:fill="auto"/>
            <w:noWrap/>
            <w:vAlign w:val="center"/>
            <w:hideMark/>
          </w:tcPr>
          <w:p w14:paraId="25F73001"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-0,66</w:t>
            </w:r>
          </w:p>
        </w:tc>
        <w:tc>
          <w:tcPr>
            <w:tcW w:w="2031" w:type="dxa"/>
            <w:tcBorders>
              <w:top w:val="nil"/>
              <w:left w:val="nil"/>
              <w:bottom w:val="nil"/>
              <w:right w:val="nil"/>
            </w:tcBorders>
            <w:shd w:val="clear" w:color="auto" w:fill="auto"/>
            <w:noWrap/>
            <w:vAlign w:val="center"/>
            <w:hideMark/>
          </w:tcPr>
          <w:p w14:paraId="16F96B5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3,87</w:t>
            </w:r>
          </w:p>
        </w:tc>
        <w:tc>
          <w:tcPr>
            <w:tcW w:w="2344" w:type="dxa"/>
            <w:tcBorders>
              <w:top w:val="nil"/>
              <w:left w:val="nil"/>
              <w:bottom w:val="nil"/>
              <w:right w:val="nil"/>
            </w:tcBorders>
            <w:shd w:val="clear" w:color="auto" w:fill="auto"/>
            <w:noWrap/>
            <w:vAlign w:val="center"/>
            <w:hideMark/>
          </w:tcPr>
          <w:p w14:paraId="799774F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-0,57</w:t>
            </w:r>
          </w:p>
        </w:tc>
      </w:tr>
      <w:tr w:rsidR="008A0292" w:rsidRPr="00330E98" w14:paraId="7613DC44" w14:textId="77777777" w:rsidTr="00920A35">
        <w:trPr>
          <w:trHeight w:val="278"/>
        </w:trPr>
        <w:tc>
          <w:tcPr>
            <w:tcW w:w="2127" w:type="dxa"/>
            <w:tcBorders>
              <w:top w:val="nil"/>
              <w:left w:val="nil"/>
              <w:bottom w:val="nil"/>
              <w:right w:val="nil"/>
            </w:tcBorders>
            <w:shd w:val="clear" w:color="auto" w:fill="auto"/>
            <w:noWrap/>
            <w:vAlign w:val="center"/>
            <w:hideMark/>
          </w:tcPr>
          <w:p w14:paraId="3D30AF70"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C4</w:t>
            </w:r>
          </w:p>
        </w:tc>
        <w:tc>
          <w:tcPr>
            <w:tcW w:w="2031" w:type="dxa"/>
            <w:tcBorders>
              <w:top w:val="nil"/>
              <w:left w:val="nil"/>
              <w:bottom w:val="nil"/>
              <w:right w:val="nil"/>
            </w:tcBorders>
            <w:shd w:val="clear" w:color="auto" w:fill="auto"/>
            <w:vAlign w:val="center"/>
            <w:hideMark/>
          </w:tcPr>
          <w:p w14:paraId="0FC7262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2,55</w:t>
            </w:r>
          </w:p>
        </w:tc>
        <w:tc>
          <w:tcPr>
            <w:tcW w:w="1694" w:type="dxa"/>
            <w:tcBorders>
              <w:top w:val="nil"/>
              <w:left w:val="nil"/>
              <w:bottom w:val="nil"/>
              <w:right w:val="nil"/>
            </w:tcBorders>
            <w:shd w:val="clear" w:color="auto" w:fill="auto"/>
            <w:noWrap/>
            <w:vAlign w:val="center"/>
            <w:hideMark/>
          </w:tcPr>
          <w:p w14:paraId="661008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-0,86</w:t>
            </w:r>
          </w:p>
        </w:tc>
        <w:tc>
          <w:tcPr>
            <w:tcW w:w="2031" w:type="dxa"/>
            <w:tcBorders>
              <w:top w:val="nil"/>
              <w:left w:val="nil"/>
              <w:bottom w:val="nil"/>
              <w:right w:val="nil"/>
            </w:tcBorders>
            <w:shd w:val="clear" w:color="auto" w:fill="auto"/>
            <w:noWrap/>
            <w:vAlign w:val="center"/>
            <w:hideMark/>
          </w:tcPr>
          <w:p w14:paraId="1018734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3,91</w:t>
            </w:r>
          </w:p>
        </w:tc>
        <w:tc>
          <w:tcPr>
            <w:tcW w:w="2344" w:type="dxa"/>
            <w:tcBorders>
              <w:top w:val="nil"/>
              <w:left w:val="nil"/>
              <w:bottom w:val="nil"/>
              <w:right w:val="nil"/>
            </w:tcBorders>
            <w:shd w:val="clear" w:color="auto" w:fill="auto"/>
            <w:noWrap/>
            <w:vAlign w:val="center"/>
            <w:hideMark/>
          </w:tcPr>
          <w:p w14:paraId="150B85A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-0,74</w:t>
            </w:r>
          </w:p>
        </w:tc>
      </w:tr>
      <w:tr w:rsidR="008A0292" w:rsidRPr="00330E98" w14:paraId="5C1E4585" w14:textId="77777777" w:rsidTr="00920A35">
        <w:trPr>
          <w:trHeight w:val="278"/>
        </w:trPr>
        <w:tc>
          <w:tcPr>
            <w:tcW w:w="2127" w:type="dxa"/>
            <w:tcBorders>
              <w:top w:val="nil"/>
              <w:left w:val="nil"/>
              <w:bottom w:val="single" w:sz="4" w:space="0" w:color="auto"/>
              <w:right w:val="nil"/>
            </w:tcBorders>
            <w:shd w:val="clear" w:color="auto" w:fill="auto"/>
            <w:noWrap/>
            <w:vAlign w:val="center"/>
          </w:tcPr>
          <w:p w14:paraId="72F61329"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B6</w:t>
            </w:r>
          </w:p>
        </w:tc>
        <w:tc>
          <w:tcPr>
            <w:tcW w:w="2031" w:type="dxa"/>
            <w:tcBorders>
              <w:top w:val="nil"/>
              <w:left w:val="nil"/>
              <w:bottom w:val="single" w:sz="4" w:space="0" w:color="auto"/>
              <w:right w:val="nil"/>
            </w:tcBorders>
            <w:shd w:val="clear" w:color="auto" w:fill="auto"/>
            <w:vAlign w:val="center"/>
          </w:tcPr>
          <w:p w14:paraId="654A12D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c>
          <w:tcPr>
            <w:tcW w:w="1694" w:type="dxa"/>
            <w:tcBorders>
              <w:top w:val="nil"/>
              <w:left w:val="nil"/>
              <w:bottom w:val="single" w:sz="4" w:space="0" w:color="auto"/>
              <w:right w:val="nil"/>
            </w:tcBorders>
            <w:shd w:val="clear" w:color="auto" w:fill="auto"/>
            <w:noWrap/>
            <w:vAlign w:val="center"/>
          </w:tcPr>
          <w:p w14:paraId="65C1A13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w:t>
            </w:r>
          </w:p>
        </w:tc>
        <w:tc>
          <w:tcPr>
            <w:tcW w:w="2031" w:type="dxa"/>
            <w:tcBorders>
              <w:top w:val="nil"/>
              <w:left w:val="nil"/>
              <w:bottom w:val="single" w:sz="4" w:space="0" w:color="auto"/>
              <w:right w:val="nil"/>
            </w:tcBorders>
            <w:shd w:val="clear" w:color="auto" w:fill="auto"/>
            <w:noWrap/>
            <w:vAlign w:val="center"/>
          </w:tcPr>
          <w:p w14:paraId="50519B8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3,83</w:t>
            </w:r>
          </w:p>
        </w:tc>
        <w:tc>
          <w:tcPr>
            <w:tcW w:w="2344" w:type="dxa"/>
            <w:tcBorders>
              <w:top w:val="nil"/>
              <w:left w:val="nil"/>
              <w:bottom w:val="single" w:sz="4" w:space="0" w:color="auto"/>
              <w:right w:val="nil"/>
            </w:tcBorders>
            <w:shd w:val="clear" w:color="auto" w:fill="auto"/>
            <w:noWrap/>
            <w:vAlign w:val="center"/>
          </w:tcPr>
          <w:p w14:paraId="65C89C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-0,35</w:t>
            </w:r>
          </w:p>
        </w:tc>
      </w:tr>
    </w:tbl>
    <w:p w14:paraId="099B9260" w14:textId="77777777" w:rsidR="008A0292" w:rsidRPr="00330E98" w:rsidRDefault="008A0292" w:rsidP="008A0292">
      <w:pPr>
        <w:spacing w:line="480" w:lineRule="auto"/>
        <w:ind w:firstLine="720"/>
        <w:rPr>
          <w:rFonts w:ascii="Times New Roman" w:hAnsi="Times New Roman" w:cs="Times New Roman"/>
          <w:sz w:val="24"/>
          <w:szCs w:val="24"/>
        </w:rPr>
      </w:pPr>
    </w:p>
    <w:p w14:paraId="601A57F9" w14:textId="563211AF" w:rsidR="00E11723" w:rsidRPr="00330E98" w:rsidRDefault="001B2E99" w:rsidP="00E06612">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8 má svo sjá dreifingu á færni hjá báðum hópum. </w:t>
      </w:r>
      <w:commentRangeStart w:id="44"/>
      <w:r w:rsidRPr="00330E98">
        <w:rPr>
          <w:rFonts w:ascii="Times New Roman" w:hAnsi="Times New Roman" w:cs="Times New Roman"/>
          <w:sz w:val="24"/>
          <w:szCs w:val="24"/>
        </w:rPr>
        <w:t xml:space="preserve">Dreifing var jákvætt skekkt </w:t>
      </w:r>
      <w:commentRangeEnd w:id="44"/>
      <w:r w:rsidR="006830E8">
        <w:rPr>
          <w:rStyle w:val="CommentReference"/>
        </w:rPr>
        <w:commentReference w:id="44"/>
      </w:r>
      <w:r w:rsidRPr="00330E98">
        <w:rPr>
          <w:rFonts w:ascii="Times New Roman" w:hAnsi="Times New Roman" w:cs="Times New Roman"/>
          <w:sz w:val="24"/>
          <w:szCs w:val="24"/>
        </w:rPr>
        <w:t xml:space="preserve">og </w:t>
      </w:r>
      <w:r w:rsidR="00E11723">
        <w:rPr>
          <w:rFonts w:ascii="Times New Roman" w:hAnsi="Times New Roman" w:cs="Times New Roman"/>
          <w:sz w:val="24"/>
          <w:szCs w:val="24"/>
        </w:rPr>
        <w:t xml:space="preserve">meirihluti </w:t>
      </w:r>
      <w:r w:rsidRPr="00330E98">
        <w:rPr>
          <w:rFonts w:ascii="Times New Roman" w:hAnsi="Times New Roman" w:cs="Times New Roman"/>
          <w:sz w:val="24"/>
          <w:szCs w:val="24"/>
        </w:rPr>
        <w:t xml:space="preserve">voru með viðhorfs skor frá 0,5 til 1,0. Dreifingin gefur til kynna einsleitni í viðhorfi, bæði á milli svarenda sem og hópa. </w:t>
      </w:r>
    </w:p>
    <w:p w14:paraId="791B697E" w14:textId="5AB18194" w:rsidR="00976205" w:rsidRPr="00330E98" w:rsidRDefault="00976205" w:rsidP="0097620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8</w:t>
      </w:r>
    </w:p>
    <w:p w14:paraId="2BAB0F98" w14:textId="08CAC632" w:rsidR="00976205" w:rsidRPr="00330E98" w:rsidRDefault="00976205" w:rsidP="0097620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w:t>
      </w:r>
      <w:r w:rsidR="008A0292" w:rsidRPr="00330E98">
        <w:rPr>
          <w:rFonts w:ascii="Times New Roman" w:hAnsi="Times New Roman" w:cs="Times New Roman"/>
          <w:i/>
          <w:iCs/>
          <w:sz w:val="24"/>
          <w:szCs w:val="24"/>
        </w:rPr>
        <w:t>viðhorfi</w:t>
      </w:r>
      <w:r w:rsidR="00B54641" w:rsidRPr="00330E98">
        <w:rPr>
          <w:rFonts w:ascii="Times New Roman" w:hAnsi="Times New Roman" w:cs="Times New Roman"/>
          <w:i/>
          <w:iCs/>
          <w:sz w:val="24"/>
          <w:szCs w:val="24"/>
        </w:rPr>
        <w:t>, skipt eftir forsjáraðilum og starfsfólki skóla</w:t>
      </w:r>
    </w:p>
    <w:p w14:paraId="0C37E009" w14:textId="5F853F7D" w:rsidR="006A186D" w:rsidRPr="00330E98" w:rsidRDefault="00062538" w:rsidP="00B54641">
      <w:pPr>
        <w:spacing w:after="0" w:line="480" w:lineRule="auto"/>
        <w:rPr>
          <w:rFonts w:ascii="Times New Roman" w:hAnsi="Times New Roman" w:cs="Times New Roman"/>
          <w:b/>
          <w:bCs/>
          <w:sz w:val="24"/>
          <w:szCs w:val="24"/>
        </w:rPr>
      </w:pPr>
      <w:r w:rsidRPr="00330E98">
        <w:rPr>
          <w:rFonts w:ascii="Times New Roman" w:hAnsi="Times New Roman" w:cs="Times New Roman"/>
          <w:noProof/>
          <w:sz w:val="24"/>
          <w:szCs w:val="24"/>
        </w:rPr>
        <w:drawing>
          <wp:inline distT="0" distB="0" distL="0" distR="0" wp14:anchorId="15E19A92" wp14:editId="3204D22F">
            <wp:extent cx="2891481" cy="267462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99118" cy="2681684"/>
                    </a:xfrm>
                    <a:prstGeom prst="rect">
                      <a:avLst/>
                    </a:prstGeom>
                  </pic:spPr>
                </pic:pic>
              </a:graphicData>
            </a:graphic>
          </wp:inline>
        </w:drawing>
      </w:r>
      <w:r w:rsidR="001E7375" w:rsidRPr="00330E98">
        <w:rPr>
          <w:rFonts w:ascii="Times New Roman" w:hAnsi="Times New Roman" w:cs="Times New Roman"/>
          <w:sz w:val="24"/>
          <w:szCs w:val="24"/>
        </w:rPr>
        <w:t xml:space="preserve"> </w:t>
      </w:r>
    </w:p>
    <w:p w14:paraId="3E78957C" w14:textId="4600BDD3" w:rsidR="00823416" w:rsidRPr="00330E98" w:rsidRDefault="00855276" w:rsidP="00E1172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Fylgni á milli viðhorfs og summutölu heildarkvarðans var einnig könnuð og má sjá á  mynd </w:t>
      </w:r>
      <w:r w:rsidR="003104D2" w:rsidRPr="00330E98">
        <w:rPr>
          <w:rFonts w:ascii="Times New Roman" w:hAnsi="Times New Roman" w:cs="Times New Roman"/>
          <w:sz w:val="24"/>
          <w:szCs w:val="24"/>
        </w:rPr>
        <w:t>9</w:t>
      </w:r>
      <w:r w:rsidRPr="00330E98">
        <w:rPr>
          <w:rFonts w:ascii="Times New Roman" w:hAnsi="Times New Roman" w:cs="Times New Roman"/>
          <w:sz w:val="24"/>
          <w:szCs w:val="24"/>
        </w:rPr>
        <w:t xml:space="preserve">. Fylgni var há hjá báðum hópum, 0,98. </w:t>
      </w:r>
      <w:r w:rsidR="00282110" w:rsidRPr="00330E98">
        <w:rPr>
          <w:rFonts w:ascii="Times New Roman" w:hAnsi="Times New Roman" w:cs="Times New Roman"/>
          <w:sz w:val="24"/>
          <w:szCs w:val="24"/>
        </w:rPr>
        <w:t xml:space="preserve">Þar sem atriði í þessum hluta voru fá er nokkur breytileiki í dreifingunni. </w:t>
      </w:r>
      <w:commentRangeStart w:id="45"/>
      <w:r w:rsidR="00282110" w:rsidRPr="00330E98">
        <w:rPr>
          <w:rFonts w:ascii="Times New Roman" w:hAnsi="Times New Roman" w:cs="Times New Roman"/>
          <w:sz w:val="24"/>
          <w:szCs w:val="24"/>
        </w:rPr>
        <w:t xml:space="preserve">Líkanið veitir mestar upplýsingar um þá sem skora um -1,0 til </w:t>
      </w:r>
      <w:r w:rsidR="00611054">
        <w:rPr>
          <w:rFonts w:ascii="Times New Roman" w:hAnsi="Times New Roman" w:cs="Times New Roman"/>
          <w:sz w:val="24"/>
          <w:szCs w:val="24"/>
        </w:rPr>
        <w:t>-0,5</w:t>
      </w:r>
      <w:r w:rsidR="00282110" w:rsidRPr="00330E98">
        <w:rPr>
          <w:rFonts w:ascii="Times New Roman" w:hAnsi="Times New Roman" w:cs="Times New Roman"/>
          <w:sz w:val="24"/>
          <w:szCs w:val="24"/>
        </w:rPr>
        <w:t xml:space="preserve"> á undirliggjandi breytunni viðhorf.</w:t>
      </w:r>
      <w:commentRangeEnd w:id="45"/>
      <w:r w:rsidR="006830E8">
        <w:rPr>
          <w:rStyle w:val="CommentReference"/>
        </w:rPr>
        <w:commentReference w:id="45"/>
      </w:r>
    </w:p>
    <w:p w14:paraId="38F55111" w14:textId="34A6402B"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9</w:t>
      </w:r>
    </w:p>
    <w:p w14:paraId="25DFAB7A" w14:textId="03747DA1" w:rsidR="00E709CE" w:rsidRPr="00330E98" w:rsidRDefault="00620F53" w:rsidP="006A186D">
      <w:pPr>
        <w:rPr>
          <w:rFonts w:ascii="Times New Roman" w:hAnsi="Times New Roman" w:cs="Times New Roman"/>
          <w:i/>
          <w:iCs/>
          <w:sz w:val="24"/>
          <w:szCs w:val="24"/>
        </w:rPr>
      </w:pPr>
      <w:r w:rsidRPr="00330E98">
        <w:rPr>
          <w:rFonts w:ascii="Times New Roman" w:hAnsi="Times New Roman" w:cs="Times New Roman"/>
          <w:i/>
          <w:iCs/>
          <w:sz w:val="24"/>
          <w:szCs w:val="24"/>
        </w:rPr>
        <w:t xml:space="preserve">Fylgni fyrir </w:t>
      </w:r>
      <w:r w:rsidR="006A186D" w:rsidRPr="00330E98">
        <w:rPr>
          <w:rFonts w:ascii="Times New Roman" w:hAnsi="Times New Roman" w:cs="Times New Roman"/>
          <w:i/>
          <w:iCs/>
          <w:sz w:val="24"/>
          <w:szCs w:val="24"/>
        </w:rPr>
        <w:t>viðhorf</w:t>
      </w:r>
      <w:r w:rsidRPr="00330E98">
        <w:rPr>
          <w:rFonts w:ascii="Times New Roman" w:hAnsi="Times New Roman" w:cs="Times New Roman"/>
          <w:i/>
          <w:iCs/>
          <w:sz w:val="24"/>
          <w:szCs w:val="24"/>
        </w:rPr>
        <w:t xml:space="preserve"> og summu</w:t>
      </w:r>
      <w:r w:rsidR="006A186D" w:rsidRPr="00330E98">
        <w:rPr>
          <w:rFonts w:ascii="Times New Roman" w:hAnsi="Times New Roman" w:cs="Times New Roman"/>
          <w:i/>
          <w:iCs/>
          <w:sz w:val="24"/>
          <w:szCs w:val="24"/>
        </w:rPr>
        <w:t>tölu heildarkvarðans</w:t>
      </w:r>
    </w:p>
    <w:p w14:paraId="1E6E9F20" w14:textId="4A309745" w:rsidR="00062538" w:rsidRPr="00330E98" w:rsidRDefault="00CB169E" w:rsidP="006A186D">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528193E" wp14:editId="6BEBD694">
            <wp:extent cx="3015574" cy="2789406"/>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20413" cy="2793882"/>
                    </a:xfrm>
                    <a:prstGeom prst="rect">
                      <a:avLst/>
                    </a:prstGeom>
                  </pic:spPr>
                </pic:pic>
              </a:graphicData>
            </a:graphic>
          </wp:inline>
        </w:drawing>
      </w:r>
    </w:p>
    <w:p w14:paraId="097C413E" w14:textId="45D5A1DD" w:rsidR="006A186D" w:rsidRPr="00330E98" w:rsidRDefault="006A186D" w:rsidP="00E709CE">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002F1792" w:rsidRPr="00330E98">
        <w:rPr>
          <w:rFonts w:ascii="Times New Roman" w:hAnsi="Times New Roman" w:cs="Times New Roman"/>
          <w:sz w:val="24"/>
          <w:szCs w:val="24"/>
        </w:rPr>
        <w:t>Tengsl viðhorfs og staðalvillu viðhorfs var einnig könnuð</w:t>
      </w:r>
      <w:r w:rsidRPr="00330E98">
        <w:rPr>
          <w:rFonts w:ascii="Times New Roman" w:hAnsi="Times New Roman" w:cs="Times New Roman"/>
          <w:sz w:val="24"/>
          <w:szCs w:val="24"/>
        </w:rPr>
        <w:t>.</w:t>
      </w:r>
      <w:r w:rsidR="002F1792" w:rsidRPr="00330E98">
        <w:rPr>
          <w:rFonts w:ascii="Times New Roman" w:hAnsi="Times New Roman" w:cs="Times New Roman"/>
          <w:sz w:val="24"/>
          <w:szCs w:val="24"/>
        </w:rPr>
        <w:t xml:space="preserve"> Staðalvilla forsjáraðila var frá -1,3</w:t>
      </w:r>
      <w:r w:rsidR="00062538" w:rsidRPr="00330E98">
        <w:rPr>
          <w:rFonts w:ascii="Times New Roman" w:hAnsi="Times New Roman" w:cs="Times New Roman"/>
          <w:sz w:val="24"/>
          <w:szCs w:val="24"/>
        </w:rPr>
        <w:t>6</w:t>
      </w:r>
      <w:r w:rsidR="002F1792" w:rsidRPr="00330E98">
        <w:rPr>
          <w:rFonts w:ascii="Times New Roman" w:hAnsi="Times New Roman" w:cs="Times New Roman"/>
          <w:sz w:val="24"/>
          <w:szCs w:val="24"/>
        </w:rPr>
        <w:t xml:space="preserve"> til 1,</w:t>
      </w:r>
      <w:r w:rsidR="00062538" w:rsidRPr="00330E98">
        <w:rPr>
          <w:rFonts w:ascii="Times New Roman" w:hAnsi="Times New Roman" w:cs="Times New Roman"/>
          <w:sz w:val="24"/>
          <w:szCs w:val="24"/>
        </w:rPr>
        <w:t>33</w:t>
      </w:r>
      <w:r w:rsidR="002F1792" w:rsidRPr="00330E98">
        <w:rPr>
          <w:rFonts w:ascii="Times New Roman" w:hAnsi="Times New Roman" w:cs="Times New Roman"/>
          <w:sz w:val="24"/>
          <w:szCs w:val="24"/>
        </w:rPr>
        <w:t>. Staðalvilla starfsfólk skóla var frá -1,2</w:t>
      </w:r>
      <w:r w:rsidR="00062538" w:rsidRPr="00330E98">
        <w:rPr>
          <w:rFonts w:ascii="Times New Roman" w:hAnsi="Times New Roman" w:cs="Times New Roman"/>
          <w:sz w:val="24"/>
          <w:szCs w:val="24"/>
        </w:rPr>
        <w:t>2</w:t>
      </w:r>
      <w:r w:rsidR="002F1792" w:rsidRPr="00330E98">
        <w:rPr>
          <w:rFonts w:ascii="Times New Roman" w:hAnsi="Times New Roman" w:cs="Times New Roman"/>
          <w:sz w:val="24"/>
          <w:szCs w:val="24"/>
        </w:rPr>
        <w:t xml:space="preserve"> til 1,3</w:t>
      </w:r>
      <w:r w:rsidR="00062538" w:rsidRPr="00330E98">
        <w:rPr>
          <w:rFonts w:ascii="Times New Roman" w:hAnsi="Times New Roman" w:cs="Times New Roman"/>
          <w:sz w:val="24"/>
          <w:szCs w:val="24"/>
        </w:rPr>
        <w:t>9</w:t>
      </w:r>
      <w:r w:rsidR="002F1792"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Dreifing staðalvillu var lík á milli hópa, eins og sjá má á mynd</w:t>
      </w:r>
      <w:r w:rsidR="003104D2" w:rsidRPr="00330E98">
        <w:rPr>
          <w:rFonts w:ascii="Times New Roman" w:hAnsi="Times New Roman" w:cs="Times New Roman"/>
          <w:sz w:val="24"/>
          <w:szCs w:val="24"/>
        </w:rPr>
        <w:t xml:space="preserve"> 10. </w:t>
      </w:r>
    </w:p>
    <w:p w14:paraId="2CB12B10" w14:textId="0A64F122" w:rsidR="0011619A" w:rsidRPr="00330E98" w:rsidRDefault="00E709CE" w:rsidP="00EB7684">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10</w:t>
      </w:r>
    </w:p>
    <w:p w14:paraId="5D883652" w14:textId="0CC8ECEF" w:rsidR="00533770" w:rsidRPr="00330E98" w:rsidRDefault="00533770" w:rsidP="00EB7684">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8A0292"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8A0292" w:rsidRPr="00330E98">
        <w:rPr>
          <w:rFonts w:ascii="Times New Roman" w:hAnsi="Times New Roman" w:cs="Times New Roman"/>
          <w:i/>
          <w:iCs/>
          <w:sz w:val="24"/>
          <w:szCs w:val="24"/>
        </w:rPr>
        <w:t>viðhorfs</w:t>
      </w:r>
    </w:p>
    <w:p w14:paraId="51A075E9" w14:textId="2153B268" w:rsidR="00E11723" w:rsidRPr="00330E98" w:rsidRDefault="00521306" w:rsidP="0052130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F01594" wp14:editId="6A0E173A">
            <wp:extent cx="3229583" cy="2987364"/>
            <wp:effectExtent l="0" t="0" r="9525" b="381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37832" cy="2994994"/>
                    </a:xfrm>
                    <a:prstGeom prst="rect">
                      <a:avLst/>
                    </a:prstGeom>
                  </pic:spPr>
                </pic:pic>
              </a:graphicData>
            </a:graphic>
          </wp:inline>
        </w:drawing>
      </w:r>
    </w:p>
    <w:p w14:paraId="15E42ED1" w14:textId="7E0018A8" w:rsidR="006A186D" w:rsidRPr="00330E98" w:rsidRDefault="006A186D" w:rsidP="00C437D8">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Umræða</w:t>
      </w:r>
    </w:p>
    <w:p w14:paraId="64411AC0" w14:textId="4BF7D6C5" w:rsidR="00C437D8" w:rsidRPr="00330E98" w:rsidRDefault="00C437D8" w:rsidP="006830E8">
      <w:pPr>
        <w:spacing w:after="0" w:line="480" w:lineRule="auto"/>
        <w:ind w:firstLine="720"/>
        <w:rPr>
          <w:rFonts w:ascii="Times New Roman" w:hAnsi="Times New Roman" w:cs="Times New Roman"/>
          <w:sz w:val="24"/>
          <w:szCs w:val="24"/>
        </w:rPr>
        <w:pPrChange w:id="46" w:author="Ísak Örn Ívarsson - HI" w:date="2023-03-22T23:00:00Z">
          <w:pPr>
            <w:spacing w:after="0" w:line="480" w:lineRule="auto"/>
          </w:pPr>
        </w:pPrChange>
      </w:pPr>
      <w:r w:rsidRPr="00330E98">
        <w:rPr>
          <w:rFonts w:ascii="Times New Roman" w:hAnsi="Times New Roman" w:cs="Times New Roman"/>
          <w:sz w:val="24"/>
          <w:szCs w:val="24"/>
        </w:rPr>
        <w:t xml:space="preserve">Markmið </w:t>
      </w:r>
      <w:r w:rsidR="00DA3CDC" w:rsidRPr="00330E98">
        <w:rPr>
          <w:rFonts w:ascii="Times New Roman" w:hAnsi="Times New Roman" w:cs="Times New Roman"/>
          <w:sz w:val="24"/>
          <w:szCs w:val="24"/>
        </w:rPr>
        <w:t>rannsóknarinnar</w:t>
      </w:r>
      <w:r w:rsidRPr="00330E98">
        <w:rPr>
          <w:rFonts w:ascii="Times New Roman" w:hAnsi="Times New Roman" w:cs="Times New Roman"/>
          <w:sz w:val="24"/>
          <w:szCs w:val="24"/>
        </w:rPr>
        <w:t xml:space="preserve"> var að </w:t>
      </w:r>
      <w:r w:rsidR="000252A3">
        <w:rPr>
          <w:rFonts w:ascii="Times New Roman" w:hAnsi="Times New Roman" w:cs="Times New Roman"/>
          <w:sz w:val="24"/>
          <w:szCs w:val="24"/>
        </w:rPr>
        <w:t xml:space="preserve">framkvæma ítarlegra greiningu á </w:t>
      </w:r>
      <w:r w:rsidR="00DA3CDC" w:rsidRPr="00330E98">
        <w:rPr>
          <w:rFonts w:ascii="Times New Roman" w:hAnsi="Times New Roman" w:cs="Times New Roman"/>
          <w:sz w:val="24"/>
          <w:szCs w:val="24"/>
        </w:rPr>
        <w:t>svör</w:t>
      </w:r>
      <w:r w:rsidR="000252A3">
        <w:rPr>
          <w:rFonts w:ascii="Times New Roman" w:hAnsi="Times New Roman" w:cs="Times New Roman"/>
          <w:sz w:val="24"/>
          <w:szCs w:val="24"/>
        </w:rPr>
        <w:t>um</w:t>
      </w:r>
      <w:r w:rsidR="00DA3CDC" w:rsidRPr="00330E98">
        <w:rPr>
          <w:rFonts w:ascii="Times New Roman" w:hAnsi="Times New Roman" w:cs="Times New Roman"/>
          <w:sz w:val="24"/>
          <w:szCs w:val="24"/>
        </w:rPr>
        <w:t xml:space="preserve"> </w:t>
      </w:r>
      <w:r w:rsidR="000B5CBC">
        <w:rPr>
          <w:rFonts w:ascii="Times New Roman" w:hAnsi="Times New Roman" w:cs="Times New Roman"/>
          <w:sz w:val="24"/>
          <w:szCs w:val="24"/>
        </w:rPr>
        <w:t>hagsmunaaðila</w:t>
      </w:r>
      <w:r w:rsidR="00DA3CDC" w:rsidRPr="00330E98">
        <w:rPr>
          <w:rFonts w:ascii="Times New Roman" w:hAnsi="Times New Roman" w:cs="Times New Roman"/>
          <w:sz w:val="24"/>
          <w:szCs w:val="24"/>
        </w:rPr>
        <w:t xml:space="preserve"> varðandi viðhorf þeirra til hlutverk námsmats og mati á lykilhæfni menntunar í aðalnámsskrá. </w:t>
      </w:r>
      <w:r w:rsidR="00E11723">
        <w:rPr>
          <w:rFonts w:ascii="Times New Roman" w:hAnsi="Times New Roman" w:cs="Times New Roman"/>
          <w:sz w:val="24"/>
          <w:szCs w:val="24"/>
        </w:rPr>
        <w:t xml:space="preserve">Útbúin voru </w:t>
      </w:r>
      <w:r w:rsidR="00957390" w:rsidRPr="00330E98">
        <w:rPr>
          <w:rFonts w:ascii="Times New Roman" w:hAnsi="Times New Roman" w:cs="Times New Roman"/>
          <w:sz w:val="24"/>
          <w:szCs w:val="24"/>
        </w:rPr>
        <w:t xml:space="preserve">tvö svarferlalíkön en báðum var skipt upp eftir forsjáraðilum annarsvegar og starfsfólki skóla hinsvegar. </w:t>
      </w:r>
    </w:p>
    <w:p w14:paraId="0924E9CB" w14:textId="2AF28CEF" w:rsidR="00DA3CDC" w:rsidRPr="00330E98" w:rsidRDefault="00DA3CDC"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r>
      <w:r w:rsidR="00957390" w:rsidRPr="00330E98">
        <w:rPr>
          <w:rFonts w:ascii="Times New Roman" w:hAnsi="Times New Roman" w:cs="Times New Roman"/>
          <w:sz w:val="24"/>
          <w:szCs w:val="24"/>
        </w:rPr>
        <w:t xml:space="preserve">Greining á </w:t>
      </w:r>
      <w:commentRangeStart w:id="47"/>
      <w:r w:rsidR="00957390" w:rsidRPr="00330E98">
        <w:rPr>
          <w:rFonts w:ascii="Times New Roman" w:hAnsi="Times New Roman" w:cs="Times New Roman"/>
          <w:sz w:val="24"/>
          <w:szCs w:val="24"/>
        </w:rPr>
        <w:t xml:space="preserve">líkani </w:t>
      </w:r>
      <w:commentRangeEnd w:id="47"/>
      <w:r w:rsidR="006830E8">
        <w:rPr>
          <w:rStyle w:val="CommentReference"/>
        </w:rPr>
        <w:commentReference w:id="47"/>
      </w:r>
      <w:r w:rsidR="00957390" w:rsidRPr="00330E98">
        <w:rPr>
          <w:rFonts w:ascii="Times New Roman" w:hAnsi="Times New Roman" w:cs="Times New Roman"/>
          <w:sz w:val="24"/>
          <w:szCs w:val="24"/>
        </w:rPr>
        <w:t xml:space="preserve">sem sneri að hlutverki námsmats sýndi fram á að almennt höfðu þátttakendur jákvætt viðhorf. </w:t>
      </w:r>
      <w:r w:rsidR="00E11723">
        <w:rPr>
          <w:rFonts w:ascii="Times New Roman" w:hAnsi="Times New Roman" w:cs="Times New Roman"/>
          <w:sz w:val="24"/>
          <w:szCs w:val="24"/>
        </w:rPr>
        <w:t xml:space="preserve">Atriði </w:t>
      </w:r>
      <w:r w:rsidRPr="00330E98">
        <w:rPr>
          <w:rFonts w:ascii="Times New Roman" w:hAnsi="Times New Roman" w:cs="Times New Roman"/>
          <w:sz w:val="24"/>
          <w:szCs w:val="24"/>
        </w:rPr>
        <w:t xml:space="preserve">B6 </w:t>
      </w:r>
      <w:r w:rsidR="00B65DE8">
        <w:rPr>
          <w:rFonts w:ascii="Times New Roman" w:hAnsi="Times New Roman" w:cs="Times New Roman"/>
          <w:sz w:val="24"/>
          <w:szCs w:val="24"/>
        </w:rPr>
        <w:t xml:space="preserve">var </w:t>
      </w:r>
      <w:r w:rsidRPr="00330E98">
        <w:rPr>
          <w:rFonts w:ascii="Times New Roman" w:hAnsi="Times New Roman" w:cs="Times New Roman"/>
          <w:sz w:val="24"/>
          <w:szCs w:val="24"/>
        </w:rPr>
        <w:t xml:space="preserve">fjarlægt úr prófhlutanum út frá klínísku mati. Það atriði sneri að skilningi nemenda á sjálfbærni og þótti því eiga betur við atriðin í prófhlutanum sem sneri að </w:t>
      </w:r>
      <w:r w:rsidR="00957390" w:rsidRPr="00330E98">
        <w:rPr>
          <w:rFonts w:ascii="Times New Roman" w:hAnsi="Times New Roman" w:cs="Times New Roman"/>
          <w:sz w:val="24"/>
          <w:szCs w:val="24"/>
        </w:rPr>
        <w:t>mati tengdu lykilhæfni menntunar í aðalnámsskrá. Mátstuðlar líkansins voru viðunandi fyrir forsjáraðila en síðri fyrir starfsfólk skóla þar sem einungis einn mátstuðull stóðst viðmið. Aðgreiningarstuðlar voru góðir</w:t>
      </w:r>
      <w:r w:rsidR="000973AA">
        <w:rPr>
          <w:rFonts w:ascii="Times New Roman" w:hAnsi="Times New Roman" w:cs="Times New Roman"/>
          <w:sz w:val="24"/>
          <w:szCs w:val="24"/>
        </w:rPr>
        <w:t xml:space="preserve"> fyrir báða hópa</w:t>
      </w:r>
      <w:r w:rsidR="00957390" w:rsidRPr="00330E98">
        <w:rPr>
          <w:rFonts w:ascii="Times New Roman" w:hAnsi="Times New Roman" w:cs="Times New Roman"/>
          <w:sz w:val="24"/>
          <w:szCs w:val="24"/>
        </w:rPr>
        <w:t xml:space="preserve"> sem bendir til þess að atriði greini skýrt á milli þeirra sem eru ósammála og þeirra sem eru sammála.</w:t>
      </w:r>
      <w:r w:rsidR="00960300">
        <w:rPr>
          <w:rFonts w:ascii="Times New Roman" w:hAnsi="Times New Roman" w:cs="Times New Roman"/>
          <w:sz w:val="24"/>
          <w:szCs w:val="24"/>
        </w:rPr>
        <w:t xml:space="preserve"> Þeir voru þó ögn lægri hjá starfsfólki skóla.</w:t>
      </w:r>
      <w:r w:rsidR="00957390" w:rsidRPr="00330E98">
        <w:rPr>
          <w:rFonts w:ascii="Times New Roman" w:hAnsi="Times New Roman" w:cs="Times New Roman"/>
          <w:sz w:val="24"/>
          <w:szCs w:val="24"/>
        </w:rPr>
        <w:t xml:space="preserve"> </w:t>
      </w:r>
      <w:r w:rsidR="000973AA">
        <w:rPr>
          <w:rFonts w:ascii="Times New Roman" w:hAnsi="Times New Roman" w:cs="Times New Roman"/>
          <w:sz w:val="24"/>
          <w:szCs w:val="24"/>
        </w:rPr>
        <w:t xml:space="preserve">Einstaka </w:t>
      </w:r>
      <w:r w:rsidR="00960300">
        <w:rPr>
          <w:rFonts w:ascii="Times New Roman" w:hAnsi="Times New Roman" w:cs="Times New Roman"/>
          <w:sz w:val="24"/>
          <w:szCs w:val="24"/>
        </w:rPr>
        <w:t>gildi</w:t>
      </w:r>
      <w:r w:rsidR="000973AA">
        <w:rPr>
          <w:rFonts w:ascii="Times New Roman" w:hAnsi="Times New Roman" w:cs="Times New Roman"/>
          <w:sz w:val="24"/>
          <w:szCs w:val="24"/>
        </w:rPr>
        <w:t xml:space="preserve"> voru við mörk um lágmarks viðunandi aðgreiningarstuðla og má álykta að þau atriði gefi því minnstu upplýsingar af sér varðandi viðhorf þátttakenda. </w:t>
      </w:r>
      <w:r w:rsidR="00957390" w:rsidRPr="00330E98">
        <w:rPr>
          <w:rFonts w:ascii="Times New Roman" w:hAnsi="Times New Roman" w:cs="Times New Roman"/>
          <w:sz w:val="24"/>
          <w:szCs w:val="24"/>
        </w:rPr>
        <w:t>Þyngdarstuðlar höfðu flestallir há neikvæð gildi</w:t>
      </w:r>
      <w:r w:rsidR="00A96DB7">
        <w:rPr>
          <w:rFonts w:ascii="Times New Roman" w:hAnsi="Times New Roman" w:cs="Times New Roman"/>
          <w:sz w:val="24"/>
          <w:szCs w:val="24"/>
        </w:rPr>
        <w:t xml:space="preserve">. </w:t>
      </w:r>
      <w:r w:rsidR="00D56FFA">
        <w:rPr>
          <w:rFonts w:ascii="Times New Roman" w:hAnsi="Times New Roman" w:cs="Times New Roman"/>
          <w:sz w:val="24"/>
          <w:szCs w:val="24"/>
        </w:rPr>
        <w:t>Það</w:t>
      </w:r>
      <w:r w:rsidR="00A96DB7">
        <w:rPr>
          <w:rFonts w:ascii="Times New Roman" w:hAnsi="Times New Roman" w:cs="Times New Roman"/>
          <w:sz w:val="24"/>
          <w:szCs w:val="24"/>
        </w:rPr>
        <w:t xml:space="preserve"> voru um 83,9% til 99,5% forsjáraðilar og um 82,4% til 99,4% starfsfólk skóla </w:t>
      </w:r>
      <w:r w:rsidR="000B5CBC">
        <w:rPr>
          <w:rFonts w:ascii="Times New Roman" w:hAnsi="Times New Roman" w:cs="Times New Roman"/>
          <w:sz w:val="24"/>
          <w:szCs w:val="24"/>
        </w:rPr>
        <w:t xml:space="preserve">sem svöruðu sammála </w:t>
      </w:r>
      <w:r w:rsidR="00A96DB7">
        <w:rPr>
          <w:rFonts w:ascii="Times New Roman" w:hAnsi="Times New Roman" w:cs="Times New Roman"/>
          <w:sz w:val="24"/>
          <w:szCs w:val="24"/>
        </w:rPr>
        <w:t xml:space="preserve">við atriðunum. </w:t>
      </w:r>
    </w:p>
    <w:p w14:paraId="672996C0" w14:textId="59015099" w:rsidR="00574AAC" w:rsidRPr="00330E98" w:rsidRDefault="00957390" w:rsidP="00734826">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Mat á líkani sem sneri að mati tengdu lykilhæfni menntunar í aðalnámsskrá benti einnig til jákvæðs viðhorfs. Mátstuðlar líkansins voru góðir, fyrir báða hópa. Aðgreiningarstuðlir voru háir </w:t>
      </w:r>
      <w:r w:rsidR="00472383">
        <w:rPr>
          <w:rFonts w:ascii="Times New Roman" w:hAnsi="Times New Roman" w:cs="Times New Roman"/>
          <w:sz w:val="24"/>
          <w:szCs w:val="24"/>
        </w:rPr>
        <w:t>hjá báðum hópum, en ögn hærri hjá starfsfólki skóla, en það</w:t>
      </w:r>
      <w:r w:rsidR="00EB6CCA">
        <w:rPr>
          <w:rFonts w:ascii="Times New Roman" w:hAnsi="Times New Roman" w:cs="Times New Roman"/>
          <w:sz w:val="24"/>
          <w:szCs w:val="24"/>
        </w:rPr>
        <w:t xml:space="preserve"> bendir til þess að atriðin greina vel á milli jákvæðra og neikvæðra viðhorfa. Nokkur atriði voru með aðgreiningarstuðla yfir 2,5 sem getur verið vísan í ofmat. </w:t>
      </w:r>
      <w:r w:rsidRPr="00330E98">
        <w:rPr>
          <w:rFonts w:ascii="Times New Roman" w:hAnsi="Times New Roman" w:cs="Times New Roman"/>
          <w:sz w:val="24"/>
          <w:szCs w:val="24"/>
        </w:rPr>
        <w:t>Þyngdarstuðlar höfðu flest</w:t>
      </w:r>
      <w:ins w:id="48" w:author="Ísak Örn Ívarsson - HI" w:date="2023-03-22T23:01:00Z">
        <w:r w:rsidR="004264A8">
          <w:rPr>
            <w:rFonts w:ascii="Times New Roman" w:hAnsi="Times New Roman" w:cs="Times New Roman"/>
            <w:sz w:val="24"/>
            <w:szCs w:val="24"/>
          </w:rPr>
          <w:t xml:space="preserve"> </w:t>
        </w:r>
      </w:ins>
      <w:r w:rsidRPr="00330E98">
        <w:rPr>
          <w:rFonts w:ascii="Times New Roman" w:hAnsi="Times New Roman" w:cs="Times New Roman"/>
          <w:sz w:val="24"/>
          <w:szCs w:val="24"/>
        </w:rPr>
        <w:t xml:space="preserve">allir há neikvæð gildi sem bendir aftur til nokkuð jákvæðs viðhorfs. </w:t>
      </w:r>
      <w:r w:rsidR="00EB6CCA">
        <w:rPr>
          <w:rFonts w:ascii="Times New Roman" w:hAnsi="Times New Roman" w:cs="Times New Roman"/>
          <w:sz w:val="24"/>
          <w:szCs w:val="24"/>
        </w:rPr>
        <w:t>Einstaka</w:t>
      </w:r>
      <w:r w:rsidRPr="00330E98">
        <w:rPr>
          <w:rFonts w:ascii="Times New Roman" w:hAnsi="Times New Roman" w:cs="Times New Roman"/>
          <w:sz w:val="24"/>
          <w:szCs w:val="24"/>
        </w:rPr>
        <w:t xml:space="preserve"> atriði nálguðust 0 en þátttakendur voru þá síður líklegri til að vera sammála þeim samanborið við önnur atriði. </w:t>
      </w:r>
      <w:r w:rsidR="00A96DB7">
        <w:rPr>
          <w:rFonts w:ascii="Times New Roman" w:hAnsi="Times New Roman" w:cs="Times New Roman"/>
          <w:sz w:val="24"/>
          <w:szCs w:val="24"/>
        </w:rPr>
        <w:t xml:space="preserve">Um 72,6% til 94,8% forsjáraðilar voru sammála atriðunum og um 63,7% til 92,2% starfsfólk skóla. </w:t>
      </w:r>
    </w:p>
    <w:p w14:paraId="3E04BC8E" w14:textId="2432E33A" w:rsidR="00404EF3" w:rsidRPr="00330E98" w:rsidRDefault="00734826" w:rsidP="000F75A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lastRenderedPageBreak/>
        <w:tab/>
      </w:r>
      <w:r w:rsidR="00EB6CCA" w:rsidRPr="00330E98">
        <w:rPr>
          <w:rFonts w:ascii="Times New Roman" w:hAnsi="Times New Roman" w:cs="Times New Roman"/>
          <w:sz w:val="24"/>
          <w:szCs w:val="24"/>
        </w:rPr>
        <w:t xml:space="preserve">Nú er verið að vinna í því að semja nýtt safn matstækja, </w:t>
      </w:r>
      <w:r w:rsidR="00EB6CCA" w:rsidRPr="00330E98">
        <w:rPr>
          <w:rFonts w:ascii="Times New Roman" w:hAnsi="Times New Roman" w:cs="Times New Roman"/>
          <w:i/>
          <w:iCs/>
          <w:sz w:val="24"/>
          <w:szCs w:val="24"/>
        </w:rPr>
        <w:t>Námsferill</w:t>
      </w:r>
      <w:r w:rsidR="00EB6CCA" w:rsidRPr="00330E98">
        <w:rPr>
          <w:rFonts w:ascii="Times New Roman" w:hAnsi="Times New Roman" w:cs="Times New Roman"/>
          <w:sz w:val="24"/>
          <w:szCs w:val="24"/>
        </w:rPr>
        <w:t xml:space="preserve">, sem á að koma í stað fyrir samræmd próf. Því er mikilvægt að kanna viðhorf hagsmunaaðila, til að mynda forsjáraðila nemenda og starfsfólk grunnskólanna. </w:t>
      </w:r>
      <w:r w:rsidR="00130F7A" w:rsidRPr="00330E98">
        <w:rPr>
          <w:rFonts w:ascii="Times New Roman" w:hAnsi="Times New Roman" w:cs="Times New Roman"/>
          <w:sz w:val="24"/>
          <w:szCs w:val="24"/>
        </w:rPr>
        <w:t xml:space="preserve">Niðurstöðurnar hér benda til þess að almennt eru þessir </w:t>
      </w:r>
      <w:r w:rsidR="00130F7A">
        <w:rPr>
          <w:rFonts w:ascii="Times New Roman" w:hAnsi="Times New Roman" w:cs="Times New Roman"/>
          <w:sz w:val="24"/>
          <w:szCs w:val="24"/>
        </w:rPr>
        <w:t>hópar</w:t>
      </w:r>
      <w:r w:rsidR="00130F7A" w:rsidRPr="00330E98">
        <w:rPr>
          <w:rFonts w:ascii="Times New Roman" w:hAnsi="Times New Roman" w:cs="Times New Roman"/>
          <w:sz w:val="24"/>
          <w:szCs w:val="24"/>
        </w:rPr>
        <w:t xml:space="preserve"> með jákvætt viðhorf. </w:t>
      </w:r>
      <w:r w:rsidR="000F75A0" w:rsidRPr="00330E98">
        <w:rPr>
          <w:rFonts w:ascii="Times New Roman" w:hAnsi="Times New Roman" w:cs="Times New Roman"/>
          <w:sz w:val="24"/>
          <w:szCs w:val="24"/>
        </w:rPr>
        <w:t xml:space="preserve">Við samanburð á hópunum má sjá að forsjáraðilar eru almennt með örlítið jákvæðara viðhorf en starfsfólk skólanna. </w:t>
      </w:r>
      <w:r w:rsidR="00725E98">
        <w:rPr>
          <w:rFonts w:ascii="Times New Roman" w:hAnsi="Times New Roman" w:cs="Times New Roman"/>
          <w:sz w:val="24"/>
          <w:szCs w:val="24"/>
        </w:rPr>
        <w:t>Mögulegt er að sá munur sé tilkominn vegna ólíkra viðkomu hópanna að námsmati.</w:t>
      </w:r>
      <w:r w:rsidR="000F75A0" w:rsidRPr="00330E98">
        <w:rPr>
          <w:rFonts w:ascii="Times New Roman" w:hAnsi="Times New Roman" w:cs="Times New Roman"/>
          <w:sz w:val="24"/>
          <w:szCs w:val="24"/>
        </w:rPr>
        <w:t xml:space="preserve"> </w:t>
      </w:r>
      <w:r w:rsidR="00983E19">
        <w:rPr>
          <w:rFonts w:ascii="Times New Roman" w:hAnsi="Times New Roman" w:cs="Times New Roman"/>
          <w:sz w:val="24"/>
          <w:szCs w:val="24"/>
        </w:rPr>
        <w:t xml:space="preserve">Dreifing viðhorfs í báðum líkönunum var þó eins á milli hópanna, sem bendir til </w:t>
      </w:r>
      <w:r w:rsidR="002F3C34">
        <w:rPr>
          <w:rFonts w:ascii="Times New Roman" w:hAnsi="Times New Roman" w:cs="Times New Roman"/>
          <w:sz w:val="24"/>
          <w:szCs w:val="24"/>
        </w:rPr>
        <w:t xml:space="preserve">nokkurrar </w:t>
      </w:r>
      <w:r w:rsidR="00983E19">
        <w:rPr>
          <w:rFonts w:ascii="Times New Roman" w:hAnsi="Times New Roman" w:cs="Times New Roman"/>
          <w:sz w:val="24"/>
          <w:szCs w:val="24"/>
        </w:rPr>
        <w:t xml:space="preserve">samleitni í viðhorfum. </w:t>
      </w:r>
      <w:r w:rsidR="000F75A0" w:rsidRPr="00330E98">
        <w:rPr>
          <w:rFonts w:ascii="Times New Roman" w:hAnsi="Times New Roman" w:cs="Times New Roman"/>
          <w:sz w:val="24"/>
          <w:szCs w:val="24"/>
        </w:rPr>
        <w:t xml:space="preserve">Viðhorf er þó heilt yfir mjög jákvætt og sjónarmið hagsmunaaðila hefur því komið skýrt fram. </w:t>
      </w:r>
    </w:p>
    <w:p w14:paraId="56C275BE" w14:textId="77777777" w:rsidR="00404EF3" w:rsidRPr="00330E98" w:rsidRDefault="00404EF3" w:rsidP="00404EF3">
      <w:pPr>
        <w:ind w:left="1440"/>
        <w:rPr>
          <w:rFonts w:ascii="Times New Roman" w:hAnsi="Times New Roman" w:cs="Times New Roman"/>
          <w:sz w:val="24"/>
          <w:szCs w:val="24"/>
        </w:rPr>
      </w:pPr>
    </w:p>
    <w:p w14:paraId="7D2BD1E9" w14:textId="77777777" w:rsidR="00404EF3" w:rsidRPr="00330E98" w:rsidRDefault="00404EF3" w:rsidP="00404EF3">
      <w:pPr>
        <w:ind w:left="1440"/>
        <w:rPr>
          <w:rFonts w:ascii="Times New Roman" w:hAnsi="Times New Roman" w:cs="Times New Roman"/>
          <w:sz w:val="24"/>
          <w:szCs w:val="24"/>
        </w:rPr>
      </w:pPr>
    </w:p>
    <w:p w14:paraId="1520DA53" w14:textId="77777777" w:rsidR="00404EF3" w:rsidRPr="00330E98" w:rsidRDefault="00404EF3" w:rsidP="00404EF3">
      <w:pPr>
        <w:rPr>
          <w:rFonts w:ascii="Times New Roman" w:hAnsi="Times New Roman" w:cs="Times New Roman"/>
          <w:sz w:val="24"/>
          <w:szCs w:val="24"/>
        </w:rPr>
      </w:pPr>
      <w:r w:rsidRPr="00330E98">
        <w:rPr>
          <w:rFonts w:ascii="Times New Roman" w:hAnsi="Times New Roman" w:cs="Times New Roman"/>
          <w:sz w:val="24"/>
          <w:szCs w:val="24"/>
        </w:rPr>
        <w:br w:type="page"/>
      </w:r>
    </w:p>
    <w:p w14:paraId="28644D3D" w14:textId="77777777" w:rsidR="00404EF3" w:rsidRPr="00330E98" w:rsidRDefault="00404EF3" w:rsidP="00404EF3">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Heimildir</w:t>
      </w:r>
    </w:p>
    <w:p w14:paraId="6E7CCA10" w14:textId="25F10333" w:rsidR="00330E98" w:rsidRPr="00330E98" w:rsidRDefault="00330E98"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Anna Lilja Þórisdóttir (2022, 9.mars). Ekki hægt að bjóða krökkum upp á þetta. </w:t>
      </w:r>
      <w:r w:rsidRPr="00330E98">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https://www.ruv.is/frettir/innlent/2021-03-09-ekki-haegt-ad-bjoda-krokkunum-upp-a-thetta-0</w:t>
      </w:r>
    </w:p>
    <w:p w14:paraId="145D108D" w14:textId="311ABA39" w:rsidR="008605D2" w:rsidRPr="008605D2" w:rsidRDefault="008605D2"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Arnar Björnsson (2021, 2.september). Nemendur lausir við samræmdu prófin. </w:t>
      </w:r>
      <w:r>
        <w:rPr>
          <w:rFonts w:ascii="Times New Roman" w:hAnsi="Times New Roman" w:cs="Times New Roman"/>
          <w:i/>
          <w:iCs/>
          <w:sz w:val="24"/>
          <w:szCs w:val="24"/>
        </w:rPr>
        <w:t xml:space="preserve">Rúv. </w:t>
      </w:r>
      <w:r w:rsidRPr="008605D2">
        <w:rPr>
          <w:rFonts w:ascii="Times New Roman" w:hAnsi="Times New Roman" w:cs="Times New Roman"/>
          <w:sz w:val="24"/>
          <w:szCs w:val="24"/>
        </w:rPr>
        <w:t>https://www.ruv.is/frettir/innlent/2021-09-02-nemendur-lausir-vid-samraemdu-profin</w:t>
      </w:r>
    </w:p>
    <w:p w14:paraId="2BCD2231" w14:textId="4F83F50F" w:rsidR="00A75FED" w:rsidRPr="00330E98" w:rsidRDefault="00404EF3"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Chalmers, R. P. (2012). mirt: A multidimensional Item Response Theory Package for the R Environment. </w:t>
      </w:r>
      <w:r w:rsidRPr="00330E98">
        <w:rPr>
          <w:rFonts w:ascii="Times New Roman" w:hAnsi="Times New Roman" w:cs="Times New Roman"/>
          <w:i/>
          <w:iCs/>
          <w:sz w:val="24"/>
          <w:szCs w:val="24"/>
        </w:rPr>
        <w:t>Journal of Statistical Software, 48</w:t>
      </w:r>
      <w:r w:rsidRPr="00330E98">
        <w:rPr>
          <w:rFonts w:ascii="Times New Roman" w:hAnsi="Times New Roman" w:cs="Times New Roman"/>
          <w:sz w:val="24"/>
          <w:szCs w:val="24"/>
        </w:rPr>
        <w:t xml:space="preserve">(6), 1-29. </w:t>
      </w:r>
      <w:r w:rsidR="00A75FED" w:rsidRPr="00330E98">
        <w:rPr>
          <w:rFonts w:ascii="Times New Roman" w:hAnsi="Times New Roman" w:cs="Times New Roman"/>
          <w:sz w:val="24"/>
          <w:szCs w:val="24"/>
        </w:rPr>
        <w:t>https://doi.org/10.18637/jss.v048.i06</w:t>
      </w:r>
    </w:p>
    <w:p w14:paraId="79D19667" w14:textId="3E76007D" w:rsidR="006E04DB" w:rsidRPr="006E04DB" w:rsidRDefault="006E04DB" w:rsidP="0071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Ayla, R. J. (2022). </w:t>
      </w:r>
      <w:r>
        <w:rPr>
          <w:rFonts w:ascii="Times New Roman" w:hAnsi="Times New Roman" w:cs="Times New Roman"/>
          <w:i/>
          <w:iCs/>
          <w:sz w:val="24"/>
          <w:szCs w:val="24"/>
        </w:rPr>
        <w:t xml:space="preserve">The Theory and Practice of Item Response Theory. </w:t>
      </w:r>
      <w:r>
        <w:rPr>
          <w:rFonts w:ascii="Times New Roman" w:hAnsi="Times New Roman" w:cs="Times New Roman"/>
          <w:sz w:val="24"/>
          <w:szCs w:val="24"/>
        </w:rPr>
        <w:t xml:space="preserve">The Guilford Press. </w:t>
      </w:r>
    </w:p>
    <w:p w14:paraId="69749447" w14:textId="2047B403" w:rsidR="00712110" w:rsidRPr="00330E98" w:rsidRDefault="00A75FED"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DeMars, Christine (2010). </w:t>
      </w:r>
      <w:r w:rsidRPr="00330E98">
        <w:rPr>
          <w:rFonts w:ascii="Times New Roman" w:hAnsi="Times New Roman" w:cs="Times New Roman"/>
          <w:i/>
          <w:iCs/>
          <w:sz w:val="24"/>
          <w:szCs w:val="24"/>
        </w:rPr>
        <w:t>Item Response Theory: Understanding Statistics Measurement.</w:t>
      </w:r>
      <w:r w:rsidRPr="00330E98">
        <w:rPr>
          <w:rFonts w:ascii="Times New Roman" w:hAnsi="Times New Roman" w:cs="Times New Roman"/>
          <w:sz w:val="24"/>
          <w:szCs w:val="24"/>
        </w:rPr>
        <w:t xml:space="preserve"> </w:t>
      </w:r>
      <w:r w:rsidR="0074302C" w:rsidRPr="00330E98">
        <w:rPr>
          <w:rFonts w:ascii="Times New Roman" w:hAnsi="Times New Roman" w:cs="Times New Roman"/>
          <w:sz w:val="24"/>
          <w:szCs w:val="24"/>
        </w:rPr>
        <w:t xml:space="preserve">Oxford </w:t>
      </w:r>
      <w:r w:rsidR="009B3C0D" w:rsidRPr="00330E98">
        <w:rPr>
          <w:rFonts w:ascii="Times New Roman" w:hAnsi="Times New Roman" w:cs="Times New Roman"/>
          <w:sz w:val="24"/>
          <w:szCs w:val="24"/>
        </w:rPr>
        <w:t xml:space="preserve">University </w:t>
      </w:r>
      <w:r w:rsidR="0074302C" w:rsidRPr="00330E98">
        <w:rPr>
          <w:rFonts w:ascii="Times New Roman" w:hAnsi="Times New Roman" w:cs="Times New Roman"/>
          <w:sz w:val="24"/>
          <w:szCs w:val="24"/>
        </w:rPr>
        <w:t>Press.</w:t>
      </w:r>
    </w:p>
    <w:p w14:paraId="3869509E" w14:textId="77777777" w:rsidR="00712110" w:rsidRPr="00330E98" w:rsidRDefault="00712110"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Hu, L. og Bentler, P. M. (1999). Cutoff criteria for fit indexes in covariance structure analysis: Conventional criteria versus new alternatives. </w:t>
      </w:r>
      <w:r w:rsidRPr="00330E98">
        <w:rPr>
          <w:rFonts w:ascii="Times New Roman" w:hAnsi="Times New Roman" w:cs="Times New Roman"/>
          <w:i/>
          <w:iCs/>
          <w:sz w:val="24"/>
          <w:szCs w:val="24"/>
        </w:rPr>
        <w:t>Structural Equation Modeling: A Multidisciplinary Journal, 6</w:t>
      </w:r>
      <w:r w:rsidRPr="00330E98">
        <w:rPr>
          <w:rFonts w:ascii="Times New Roman" w:hAnsi="Times New Roman" w:cs="Times New Roman"/>
          <w:sz w:val="24"/>
          <w:szCs w:val="24"/>
        </w:rPr>
        <w:t>(1), 1-55. https://doi.org/10.1080/10705519909540118</w:t>
      </w:r>
    </w:p>
    <w:p w14:paraId="71D892A5" w14:textId="69A3A340" w:rsidR="00330E98" w:rsidRPr="00330E98" w:rsidRDefault="00330E98" w:rsidP="00404EF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Ingibjörg Sara Guðmundsdóttir (2022, 6.september). Vatnaskil með tilkomu nýs matsferils. </w:t>
      </w:r>
      <w:r>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https://www.ruv.is/frettir/innlent/2022-09-06-vatnaskil-med-tilkomu-nys-matsferils</w:t>
      </w:r>
    </w:p>
    <w:p w14:paraId="31589909" w14:textId="2A148FAC" w:rsidR="00404EF3" w:rsidRPr="00330E98" w:rsidRDefault="00404EF3" w:rsidP="00404EF3">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R Core Team (2022). </w:t>
      </w:r>
      <w:r w:rsidRPr="00330E98">
        <w:rPr>
          <w:rFonts w:ascii="Times New Roman" w:hAnsi="Times New Roman" w:cs="Times New Roman"/>
          <w:i/>
          <w:iCs/>
          <w:sz w:val="24"/>
          <w:szCs w:val="24"/>
        </w:rPr>
        <w:t xml:space="preserve">R: A language and environment for statistical computing </w:t>
      </w:r>
      <w:r w:rsidRPr="00330E98">
        <w:rPr>
          <w:rFonts w:ascii="Times New Roman" w:hAnsi="Times New Roman" w:cs="Times New Roman"/>
          <w:sz w:val="24"/>
          <w:szCs w:val="24"/>
        </w:rPr>
        <w:t>(version 2022.07.1). R Foundation for Statistical Computing. http://www.r-project.org/</w:t>
      </w:r>
    </w:p>
    <w:p w14:paraId="1188FBB6" w14:textId="10DE8F86" w:rsidR="00E1040A" w:rsidRPr="00330E98"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330E98">
        <w:rPr>
          <w:rStyle w:val="gmpcvxdbeac"/>
          <w:rFonts w:ascii="Times New Roman" w:hAnsi="Times New Roman" w:cs="Times New Roman"/>
          <w:color w:val="000000"/>
          <w:sz w:val="24"/>
          <w:szCs w:val="24"/>
          <w:bdr w:val="none" w:sz="0" w:space="0" w:color="auto" w:frame="1"/>
          <w:lang w:val="is-IS"/>
        </w:rPr>
        <w:t xml:space="preserve">Revelle, W. (2022). </w:t>
      </w:r>
      <w:r w:rsidRPr="00330E98">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330E98">
        <w:rPr>
          <w:rStyle w:val="gmpcvxdbeac"/>
          <w:rFonts w:ascii="Times New Roman" w:hAnsi="Times New Roman" w:cs="Times New Roman"/>
          <w:color w:val="000000"/>
          <w:sz w:val="24"/>
          <w:szCs w:val="24"/>
          <w:bdr w:val="none" w:sz="0" w:space="0" w:color="auto" w:frame="1"/>
          <w:lang w:val="is-IS"/>
        </w:rPr>
        <w:t xml:space="preserve"> (version 2.2.9). </w:t>
      </w:r>
      <w:r w:rsidR="00305F38" w:rsidRPr="00330E98">
        <w:rPr>
          <w:rFonts w:ascii="Times New Roman" w:hAnsi="Times New Roman" w:cs="Times New Roman"/>
          <w:sz w:val="24"/>
          <w:szCs w:val="24"/>
          <w:bdr w:val="none" w:sz="0" w:space="0" w:color="auto" w:frame="1"/>
          <w:lang w:val="is-IS"/>
        </w:rPr>
        <w:t>https://CRAN.R-project.org/package=psych</w:t>
      </w:r>
    </w:p>
    <w:p w14:paraId="6FD01F49" w14:textId="21C89F57" w:rsidR="000560C1" w:rsidRPr="00330E98" w:rsidRDefault="000560C1"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Sarkar, D. (2008). </w:t>
      </w:r>
      <w:r w:rsidRPr="00330E98">
        <w:rPr>
          <w:rFonts w:ascii="Times New Roman" w:hAnsi="Times New Roman" w:cs="Times New Roman"/>
          <w:i/>
          <w:iCs/>
          <w:sz w:val="24"/>
          <w:szCs w:val="24"/>
        </w:rPr>
        <w:t xml:space="preserve">Lattice: Multivariate Data Visualization with R. </w:t>
      </w:r>
      <w:r w:rsidRPr="00330E98">
        <w:rPr>
          <w:rFonts w:ascii="Times New Roman" w:hAnsi="Times New Roman" w:cs="Times New Roman"/>
          <w:sz w:val="24"/>
          <w:szCs w:val="24"/>
        </w:rPr>
        <w:t>Springer. https://doi.org/10.1007/978-0-387-75969-2</w:t>
      </w:r>
    </w:p>
    <w:p w14:paraId="2C33059A" w14:textId="2ADBA997" w:rsidR="000560C1" w:rsidRPr="00330E98" w:rsidRDefault="000560C1"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lastRenderedPageBreak/>
        <w:t>Sarkar, D. og Andrews, F. (2022). latticeExtra: Extra Graphical Utilities Based on lattice (version 0.6-30). https://CRAN.R-project.org/package=latticeExtra</w:t>
      </w:r>
    </w:p>
    <w:p w14:paraId="0B7108C2" w14:textId="062C629F" w:rsidR="00305F38" w:rsidRPr="00330E98" w:rsidRDefault="00305F38"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330E98">
        <w:rPr>
          <w:rFonts w:ascii="Times New Roman" w:hAnsi="Times New Roman" w:cs="Times New Roman"/>
          <w:i/>
          <w:iCs/>
          <w:sz w:val="24"/>
          <w:szCs w:val="24"/>
        </w:rPr>
        <w:t>Matsferill: Niðurstöður samráðs við skólasamfélagið.</w:t>
      </w:r>
      <w:r w:rsidRPr="00330E98">
        <w:rPr>
          <w:rFonts w:ascii="Times New Roman" w:hAnsi="Times New Roman" w:cs="Times New Roman"/>
          <w:sz w:val="24"/>
          <w:szCs w:val="24"/>
        </w:rPr>
        <w:t xml:space="preserve"> Kópavogur: Menntamálastofnun. </w:t>
      </w:r>
    </w:p>
    <w:p w14:paraId="68366FEF" w14:textId="014704B6" w:rsidR="00305F38" w:rsidRPr="00330E98" w:rsidRDefault="00305F38" w:rsidP="00305F38">
      <w:pPr>
        <w:spacing w:after="0" w:line="480" w:lineRule="auto"/>
        <w:ind w:left="720" w:hanging="720"/>
        <w:rPr>
          <w:rStyle w:val="gmpcvxdbeac"/>
          <w:rFonts w:ascii="Times New Roman" w:hAnsi="Times New Roman" w:cs="Times New Roman"/>
          <w:sz w:val="24"/>
          <w:szCs w:val="24"/>
        </w:rPr>
      </w:pPr>
      <w:r w:rsidRPr="00330E98">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330E98">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330E98">
        <w:rPr>
          <w:rFonts w:ascii="Times New Roman" w:hAnsi="Times New Roman" w:cs="Times New Roman"/>
          <w:sz w:val="24"/>
          <w:szCs w:val="24"/>
        </w:rPr>
        <w:t xml:space="preserve">Reykjavík: Mennta- og menningarmálaráðuneyti. </w:t>
      </w:r>
    </w:p>
    <w:p w14:paraId="7AC3509B" w14:textId="3C77AEE1" w:rsidR="00305F38" w:rsidRPr="00330E9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330E98">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330E98">
        <w:rPr>
          <w:rFonts w:ascii="Times New Roman" w:hAnsi="Times New Roman" w:cs="Times New Roman"/>
          <w:i/>
          <w:iCs/>
          <w:sz w:val="24"/>
          <w:szCs w:val="24"/>
          <w:bdr w:val="none" w:sz="0" w:space="0" w:color="auto" w:frame="1"/>
        </w:rPr>
        <w:t>Journal of Statistical Software,</w:t>
      </w:r>
      <w:r w:rsidRPr="00330E98">
        <w:rPr>
          <w:rFonts w:ascii="Times New Roman" w:hAnsi="Times New Roman" w:cs="Times New Roman"/>
          <w:sz w:val="24"/>
          <w:szCs w:val="24"/>
          <w:bdr w:val="none" w:sz="0" w:space="0" w:color="auto" w:frame="1"/>
        </w:rPr>
        <w:t xml:space="preserve"> </w:t>
      </w:r>
      <w:r w:rsidRPr="00330E98">
        <w:rPr>
          <w:rFonts w:ascii="Times New Roman" w:hAnsi="Times New Roman" w:cs="Times New Roman"/>
          <w:i/>
          <w:iCs/>
          <w:sz w:val="24"/>
          <w:szCs w:val="24"/>
          <w:bdr w:val="none" w:sz="0" w:space="0" w:color="auto" w:frame="1"/>
        </w:rPr>
        <w:t>45</w:t>
      </w:r>
      <w:r w:rsidRPr="00330E98">
        <w:rPr>
          <w:rFonts w:ascii="Times New Roman" w:hAnsi="Times New Roman" w:cs="Times New Roman"/>
          <w:sz w:val="24"/>
          <w:szCs w:val="24"/>
          <w:bdr w:val="none" w:sz="0" w:space="0" w:color="auto" w:frame="1"/>
        </w:rPr>
        <w:t>(3), 1-67. https://doi.org/10.18637/jss.v045.i03.</w:t>
      </w:r>
    </w:p>
    <w:p w14:paraId="74E64B3B" w14:textId="0D119F91" w:rsidR="00853A71" w:rsidRPr="00330E98" w:rsidRDefault="00073123"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sidRPr="00330E98">
        <w:rPr>
          <w:rFonts w:ascii="Times New Roman" w:hAnsi="Times New Roman" w:cs="Times New Roman"/>
          <w:i/>
          <w:iCs/>
          <w:sz w:val="24"/>
          <w:szCs w:val="24"/>
        </w:rPr>
        <w:t>Journal of Open Source Software, 4</w:t>
      </w:r>
      <w:r w:rsidRPr="00330E98">
        <w:rPr>
          <w:rFonts w:ascii="Times New Roman" w:hAnsi="Times New Roman" w:cs="Times New Roman"/>
          <w:sz w:val="24"/>
          <w:szCs w:val="24"/>
        </w:rPr>
        <w:t>(43), 1-6. https://doi.org/10.21105/joss.01686.</w:t>
      </w:r>
    </w:p>
    <w:p w14:paraId="78233F3C" w14:textId="77777777" w:rsidR="00853A71" w:rsidRPr="00330E98" w:rsidRDefault="00853A71">
      <w:pPr>
        <w:rPr>
          <w:rFonts w:ascii="Times New Roman" w:hAnsi="Times New Roman" w:cs="Times New Roman"/>
          <w:sz w:val="24"/>
          <w:szCs w:val="24"/>
        </w:rPr>
      </w:pPr>
      <w:r w:rsidRPr="00330E98">
        <w:rPr>
          <w:rFonts w:ascii="Times New Roman" w:hAnsi="Times New Roman" w:cs="Times New Roman"/>
          <w:sz w:val="24"/>
          <w:szCs w:val="24"/>
        </w:rPr>
        <w:br w:type="page"/>
      </w:r>
    </w:p>
    <w:p w14:paraId="64DB4F31" w14:textId="2CFC291E" w:rsidR="00853A71" w:rsidRPr="00330E98" w:rsidRDefault="002759DF" w:rsidP="002759DF">
      <w:pPr>
        <w:spacing w:after="0" w:line="480" w:lineRule="auto"/>
        <w:ind w:left="720" w:hanging="720"/>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1</w:t>
      </w:r>
      <w:r w:rsidR="00853A71" w:rsidRPr="00330E98">
        <w:rPr>
          <w:rFonts w:ascii="Times New Roman" w:hAnsi="Times New Roman" w:cs="Times New Roman"/>
          <w:b/>
          <w:bCs/>
          <w:sz w:val="28"/>
          <w:szCs w:val="28"/>
        </w:rPr>
        <w:t>. Viðauki</w:t>
      </w:r>
    </w:p>
    <w:p w14:paraId="60C225D5" w14:textId="27B155DE" w:rsidR="002759DF" w:rsidRPr="00330E98" w:rsidRDefault="00130F7A"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Viðhorfskönnunin</w:t>
      </w:r>
      <w:r w:rsidR="002759DF" w:rsidRPr="00330E98">
        <w:rPr>
          <w:rFonts w:ascii="Times New Roman" w:hAnsi="Times New Roman" w:cs="Times New Roman"/>
          <w:sz w:val="24"/>
          <w:szCs w:val="24"/>
        </w:rPr>
        <w:t xml:space="preserve">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330E98"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330E98" w:rsidRDefault="00281ACC" w:rsidP="00281ACC">
            <w:pPr>
              <w:spacing w:line="276" w:lineRule="auto"/>
              <w:rPr>
                <w:rFonts w:ascii="Times New Roman" w:hAnsi="Times New Roman" w:cs="Times New Roman"/>
                <w:b/>
                <w:bCs/>
              </w:rPr>
            </w:pPr>
            <w:r w:rsidRPr="00330E98">
              <w:rPr>
                <w:rFonts w:ascii="Times New Roman" w:hAnsi="Times New Roman" w:cs="Times New Roman"/>
              </w:rPr>
              <w:t xml:space="preserve"> </w:t>
            </w:r>
            <w:r w:rsidRPr="00330E98">
              <w:rPr>
                <w:rFonts w:ascii="Times New Roman" w:hAnsi="Times New Roman" w:cs="Times New Roman"/>
                <w:b/>
                <w:bCs/>
              </w:rPr>
              <w:t>Spurningar um mikilvægi upplýsinga og um framkvæmd mats í skólum</w:t>
            </w:r>
          </w:p>
        </w:tc>
      </w:tr>
      <w:tr w:rsidR="003378D3" w:rsidRPr="00330E98" w14:paraId="749E35F5" w14:textId="77777777" w:rsidTr="008807EF">
        <w:trPr>
          <w:trHeight w:val="393"/>
        </w:trPr>
        <w:tc>
          <w:tcPr>
            <w:tcW w:w="10077" w:type="dxa"/>
            <w:gridSpan w:val="2"/>
            <w:tcBorders>
              <w:top w:val="single" w:sz="4" w:space="0" w:color="auto"/>
            </w:tcBorders>
          </w:tcPr>
          <w:p w14:paraId="64E9B3A9" w14:textId="00D24502" w:rsidR="003378D3" w:rsidRPr="00330E98" w:rsidRDefault="003378D3" w:rsidP="00281ACC">
            <w:pPr>
              <w:spacing w:line="276" w:lineRule="auto"/>
              <w:rPr>
                <w:rFonts w:ascii="Times New Roman" w:hAnsi="Times New Roman" w:cs="Times New Roman"/>
                <w:i/>
                <w:iCs/>
              </w:rPr>
            </w:pPr>
            <w:r w:rsidRPr="00330E98">
              <w:rPr>
                <w:rFonts w:ascii="Times New Roman" w:hAnsi="Times New Roman" w:cs="Times New Roman"/>
                <w:i/>
                <w:iCs/>
              </w:rPr>
              <w:t xml:space="preserve">        Merktu við hversu ósammála eða sammála þú ert hverri staðhæfingu:</w:t>
            </w:r>
          </w:p>
        </w:tc>
      </w:tr>
      <w:tr w:rsidR="00281ACC" w:rsidRPr="00330E98" w14:paraId="197ACA7E" w14:textId="77777777" w:rsidTr="008807EF">
        <w:trPr>
          <w:trHeight w:val="232"/>
        </w:trPr>
        <w:tc>
          <w:tcPr>
            <w:tcW w:w="724" w:type="dxa"/>
          </w:tcPr>
          <w:p w14:paraId="2E50F289" w14:textId="476F0526"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 xml:space="preserve">A1 </w:t>
            </w:r>
          </w:p>
        </w:tc>
        <w:tc>
          <w:tcPr>
            <w:tcW w:w="9352" w:type="dxa"/>
          </w:tcPr>
          <w:p w14:paraId="72754F94" w14:textId="0A098D89"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Ég tel mikilvægt að utanaðkomandi aðili met námsárangur nemenda til viðbótar við námsmat skólans</w:t>
            </w:r>
          </w:p>
        </w:tc>
      </w:tr>
      <w:tr w:rsidR="00281ACC" w:rsidRPr="00330E98" w14:paraId="43D31851" w14:textId="05601A37" w:rsidTr="008807EF">
        <w:trPr>
          <w:trHeight w:val="302"/>
        </w:trPr>
        <w:tc>
          <w:tcPr>
            <w:tcW w:w="724" w:type="dxa"/>
          </w:tcPr>
          <w:p w14:paraId="6B8E0E9A" w14:textId="77777777" w:rsidR="00281ACC" w:rsidRPr="00330E98" w:rsidRDefault="00281ACC" w:rsidP="00281ACC">
            <w:pPr>
              <w:rPr>
                <w:rFonts w:ascii="Times New Roman" w:hAnsi="Times New Roman" w:cs="Times New Roman"/>
              </w:rPr>
            </w:pPr>
            <w:r w:rsidRPr="00330E98">
              <w:rPr>
                <w:rFonts w:ascii="Times New Roman" w:hAnsi="Times New Roman" w:cs="Times New Roman"/>
              </w:rPr>
              <w:t xml:space="preserve">A2 </w:t>
            </w:r>
          </w:p>
        </w:tc>
        <w:tc>
          <w:tcPr>
            <w:tcW w:w="9352" w:type="dxa"/>
          </w:tcPr>
          <w:p w14:paraId="2501B165" w14:textId="42CB3DAA" w:rsidR="00281ACC" w:rsidRPr="00330E98" w:rsidRDefault="00281ACC" w:rsidP="00281ACC">
            <w:pPr>
              <w:rPr>
                <w:rFonts w:ascii="Times New Roman" w:hAnsi="Times New Roman" w:cs="Times New Roman"/>
              </w:rPr>
            </w:pPr>
            <w:r w:rsidRPr="00330E98">
              <w:rPr>
                <w:rFonts w:ascii="Times New Roman" w:hAnsi="Times New Roman" w:cs="Times New Roman"/>
              </w:rPr>
              <w:t>Mér finnst að skólar ættu einir að sjá um mat á námsárangri nemenda sinna</w:t>
            </w:r>
          </w:p>
        </w:tc>
      </w:tr>
      <w:tr w:rsidR="00281ACC" w:rsidRPr="00330E98" w14:paraId="4885D5F2" w14:textId="77777777" w:rsidTr="008807EF">
        <w:trPr>
          <w:trHeight w:val="302"/>
        </w:trPr>
        <w:tc>
          <w:tcPr>
            <w:tcW w:w="724" w:type="dxa"/>
          </w:tcPr>
          <w:p w14:paraId="02353D55" w14:textId="52F750B7" w:rsidR="00281ACC" w:rsidRPr="00330E98" w:rsidRDefault="00281ACC" w:rsidP="00281ACC">
            <w:pPr>
              <w:rPr>
                <w:rFonts w:ascii="Times New Roman" w:hAnsi="Times New Roman" w:cs="Times New Roman"/>
              </w:rPr>
            </w:pPr>
            <w:r w:rsidRPr="00330E98">
              <w:rPr>
                <w:rFonts w:ascii="Times New Roman" w:hAnsi="Times New Roman" w:cs="Times New Roman"/>
              </w:rPr>
              <w:t>A3</w:t>
            </w:r>
          </w:p>
        </w:tc>
        <w:tc>
          <w:tcPr>
            <w:tcW w:w="9352" w:type="dxa"/>
          </w:tcPr>
          <w:p w14:paraId="4F7EA4D1" w14:textId="32415072" w:rsidR="00281ACC" w:rsidRPr="00330E98" w:rsidRDefault="00FD5C07" w:rsidP="00281ACC">
            <w:pPr>
              <w:rPr>
                <w:rFonts w:ascii="Times New Roman" w:hAnsi="Times New Roman" w:cs="Times New Roman"/>
              </w:rPr>
            </w:pPr>
            <w:r w:rsidRPr="00330E98">
              <w:rPr>
                <w:rFonts w:ascii="Times New Roman" w:hAnsi="Times New Roman" w:cs="Times New Roman"/>
              </w:rPr>
              <w:t>Mér finnst hlutur námsmats í skólastarfi of mikill</w:t>
            </w:r>
          </w:p>
        </w:tc>
      </w:tr>
      <w:tr w:rsidR="00281ACC" w:rsidRPr="00330E98" w14:paraId="7E5CEFEA" w14:textId="77777777" w:rsidTr="008807EF">
        <w:trPr>
          <w:trHeight w:val="302"/>
        </w:trPr>
        <w:tc>
          <w:tcPr>
            <w:tcW w:w="724" w:type="dxa"/>
          </w:tcPr>
          <w:p w14:paraId="0BD4D2E2" w14:textId="5DC3D4CE" w:rsidR="00281ACC" w:rsidRPr="00330E98" w:rsidRDefault="00281ACC" w:rsidP="00281ACC">
            <w:pPr>
              <w:rPr>
                <w:rFonts w:ascii="Times New Roman" w:hAnsi="Times New Roman" w:cs="Times New Roman"/>
              </w:rPr>
            </w:pPr>
            <w:r w:rsidRPr="00330E98">
              <w:rPr>
                <w:rFonts w:ascii="Times New Roman" w:hAnsi="Times New Roman" w:cs="Times New Roman"/>
              </w:rPr>
              <w:t>A4</w:t>
            </w:r>
          </w:p>
        </w:tc>
        <w:tc>
          <w:tcPr>
            <w:tcW w:w="9352" w:type="dxa"/>
          </w:tcPr>
          <w:p w14:paraId="7EAAED42" w14:textId="0EB7F8AA" w:rsidR="00281ACC" w:rsidRPr="00330E98" w:rsidRDefault="00FD5C07" w:rsidP="00281ACC">
            <w:pPr>
              <w:rPr>
                <w:rFonts w:ascii="Times New Roman" w:hAnsi="Times New Roman" w:cs="Times New Roman"/>
              </w:rPr>
            </w:pPr>
            <w:r w:rsidRPr="00330E98">
              <w:rPr>
                <w:rFonts w:ascii="Times New Roman" w:hAnsi="Times New Roman" w:cs="Times New Roman"/>
              </w:rPr>
              <w:t>Mér finnst námsmat nauðsynlegur hluti skólastarfs</w:t>
            </w:r>
          </w:p>
        </w:tc>
      </w:tr>
      <w:tr w:rsidR="00281ACC" w:rsidRPr="00330E98" w14:paraId="687DDD17" w14:textId="77777777" w:rsidTr="008807EF">
        <w:trPr>
          <w:trHeight w:val="302"/>
        </w:trPr>
        <w:tc>
          <w:tcPr>
            <w:tcW w:w="724" w:type="dxa"/>
          </w:tcPr>
          <w:p w14:paraId="5D805D42" w14:textId="03261FF6" w:rsidR="00281ACC" w:rsidRPr="00330E98" w:rsidRDefault="00281ACC" w:rsidP="00281ACC">
            <w:pPr>
              <w:rPr>
                <w:rFonts w:ascii="Times New Roman" w:hAnsi="Times New Roman" w:cs="Times New Roman"/>
              </w:rPr>
            </w:pPr>
            <w:r w:rsidRPr="00330E98">
              <w:rPr>
                <w:rFonts w:ascii="Times New Roman" w:hAnsi="Times New Roman" w:cs="Times New Roman"/>
              </w:rPr>
              <w:t>A5</w:t>
            </w:r>
          </w:p>
        </w:tc>
        <w:tc>
          <w:tcPr>
            <w:tcW w:w="9352" w:type="dxa"/>
          </w:tcPr>
          <w:p w14:paraId="2086A53D" w14:textId="34A736B5"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framhaldsskólar sem það kjósa geti notað eigin próf við inntöku nýnema.</w:t>
            </w:r>
          </w:p>
        </w:tc>
      </w:tr>
      <w:tr w:rsidR="00281ACC" w:rsidRPr="00330E98" w14:paraId="6FFDC15D" w14:textId="77777777" w:rsidTr="008807EF">
        <w:trPr>
          <w:trHeight w:val="289"/>
        </w:trPr>
        <w:tc>
          <w:tcPr>
            <w:tcW w:w="724" w:type="dxa"/>
          </w:tcPr>
          <w:p w14:paraId="2C1C0624" w14:textId="14FB672F" w:rsidR="00281ACC" w:rsidRPr="00330E98" w:rsidRDefault="00281ACC" w:rsidP="00281ACC">
            <w:pPr>
              <w:rPr>
                <w:rFonts w:ascii="Times New Roman" w:hAnsi="Times New Roman" w:cs="Times New Roman"/>
              </w:rPr>
            </w:pPr>
            <w:r w:rsidRPr="00330E98">
              <w:rPr>
                <w:rFonts w:ascii="Times New Roman" w:hAnsi="Times New Roman" w:cs="Times New Roman"/>
              </w:rPr>
              <w:t>A6</w:t>
            </w:r>
          </w:p>
        </w:tc>
        <w:tc>
          <w:tcPr>
            <w:tcW w:w="9352" w:type="dxa"/>
          </w:tcPr>
          <w:p w14:paraId="4A245C82" w14:textId="0944ED4D"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kennarar í öllum skólum landsins hafi aðgang að sömu prófum og matstækjum.</w:t>
            </w:r>
          </w:p>
        </w:tc>
      </w:tr>
      <w:tr w:rsidR="00281ACC" w:rsidRPr="00330E98" w14:paraId="061643AB" w14:textId="77777777" w:rsidTr="008807EF">
        <w:trPr>
          <w:trHeight w:val="302"/>
        </w:trPr>
        <w:tc>
          <w:tcPr>
            <w:tcW w:w="724" w:type="dxa"/>
          </w:tcPr>
          <w:p w14:paraId="3F31498F" w14:textId="4C69BDF9" w:rsidR="00281ACC" w:rsidRPr="00330E98" w:rsidRDefault="00281ACC" w:rsidP="00281ACC">
            <w:pPr>
              <w:rPr>
                <w:rFonts w:ascii="Times New Roman" w:hAnsi="Times New Roman" w:cs="Times New Roman"/>
              </w:rPr>
            </w:pPr>
            <w:r w:rsidRPr="00330E98">
              <w:rPr>
                <w:rFonts w:ascii="Times New Roman" w:hAnsi="Times New Roman" w:cs="Times New Roman"/>
              </w:rPr>
              <w:t>A7</w:t>
            </w:r>
          </w:p>
        </w:tc>
        <w:tc>
          <w:tcPr>
            <w:tcW w:w="9352" w:type="dxa"/>
          </w:tcPr>
          <w:p w14:paraId="60DFD5B4" w14:textId="6D9FAE6C"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einstakra skóla</w:t>
            </w:r>
          </w:p>
        </w:tc>
      </w:tr>
      <w:tr w:rsidR="00281ACC" w:rsidRPr="00330E98" w14:paraId="0BA97A5B" w14:textId="77777777" w:rsidTr="008807EF">
        <w:trPr>
          <w:trHeight w:val="302"/>
        </w:trPr>
        <w:tc>
          <w:tcPr>
            <w:tcW w:w="724" w:type="dxa"/>
          </w:tcPr>
          <w:p w14:paraId="4573E286" w14:textId="015279D4" w:rsidR="00281ACC" w:rsidRPr="00330E98" w:rsidRDefault="00281ACC" w:rsidP="00281ACC">
            <w:pPr>
              <w:rPr>
                <w:rFonts w:ascii="Times New Roman" w:hAnsi="Times New Roman" w:cs="Times New Roman"/>
              </w:rPr>
            </w:pPr>
            <w:r w:rsidRPr="00330E98">
              <w:rPr>
                <w:rFonts w:ascii="Times New Roman" w:hAnsi="Times New Roman" w:cs="Times New Roman"/>
              </w:rPr>
              <w:t>A8</w:t>
            </w:r>
          </w:p>
        </w:tc>
        <w:tc>
          <w:tcPr>
            <w:tcW w:w="9352" w:type="dxa"/>
          </w:tcPr>
          <w:p w14:paraId="09C5FDE2" w14:textId="461353B7"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skóla í einstökum landshlutum eða sveitarfélögum</w:t>
            </w:r>
          </w:p>
        </w:tc>
      </w:tr>
      <w:tr w:rsidR="00281ACC" w:rsidRPr="00330E98" w14:paraId="07392B16" w14:textId="77777777" w:rsidTr="008807EF">
        <w:trPr>
          <w:trHeight w:val="302"/>
        </w:trPr>
        <w:tc>
          <w:tcPr>
            <w:tcW w:w="724" w:type="dxa"/>
          </w:tcPr>
          <w:p w14:paraId="66575008" w14:textId="47DFAFF0" w:rsidR="00281ACC" w:rsidRPr="00330E98" w:rsidRDefault="00281ACC" w:rsidP="00281ACC">
            <w:pPr>
              <w:rPr>
                <w:rFonts w:ascii="Times New Roman" w:hAnsi="Times New Roman" w:cs="Times New Roman"/>
              </w:rPr>
            </w:pPr>
            <w:r w:rsidRPr="00330E98">
              <w:rPr>
                <w:rFonts w:ascii="Times New Roman" w:hAnsi="Times New Roman" w:cs="Times New Roman"/>
              </w:rPr>
              <w:t>A9</w:t>
            </w:r>
          </w:p>
        </w:tc>
        <w:tc>
          <w:tcPr>
            <w:tcW w:w="9352" w:type="dxa"/>
          </w:tcPr>
          <w:p w14:paraId="3EA62729" w14:textId="451D0AE3" w:rsidR="00281ACC" w:rsidRPr="00330E98" w:rsidRDefault="002759DF" w:rsidP="00281ACC">
            <w:pPr>
              <w:rPr>
                <w:rFonts w:ascii="Times New Roman" w:hAnsi="Times New Roman" w:cs="Times New Roman"/>
              </w:rPr>
            </w:pPr>
            <w:r w:rsidRPr="00330E98">
              <w:rPr>
                <w:rFonts w:ascii="Times New Roman" w:hAnsi="Times New Roman" w:cs="Times New Roman"/>
              </w:rPr>
              <w:t>Mikilvægt er að til séu upplýsingar um stöðu skólakerfisins almennt</w:t>
            </w:r>
          </w:p>
        </w:tc>
      </w:tr>
      <w:tr w:rsidR="00281ACC" w:rsidRPr="00330E98" w14:paraId="38E65C5E" w14:textId="77777777" w:rsidTr="008807EF">
        <w:trPr>
          <w:trHeight w:val="302"/>
        </w:trPr>
        <w:tc>
          <w:tcPr>
            <w:tcW w:w="724" w:type="dxa"/>
            <w:tcBorders>
              <w:bottom w:val="single" w:sz="4" w:space="0" w:color="auto"/>
            </w:tcBorders>
          </w:tcPr>
          <w:p w14:paraId="14378FED" w14:textId="1E2191AC" w:rsidR="00281ACC" w:rsidRPr="00330E98" w:rsidRDefault="00281ACC" w:rsidP="00281ACC">
            <w:pPr>
              <w:rPr>
                <w:rFonts w:ascii="Times New Roman" w:hAnsi="Times New Roman" w:cs="Times New Roman"/>
              </w:rPr>
            </w:pPr>
            <w:r w:rsidRPr="00330E98">
              <w:rPr>
                <w:rFonts w:ascii="Times New Roman" w:hAnsi="Times New Roman" w:cs="Times New Roman"/>
              </w:rPr>
              <w:t>A10</w:t>
            </w:r>
            <w:r w:rsidR="008807EF" w:rsidRPr="00330E98">
              <w:rPr>
                <w:rFonts w:ascii="Times New Roman" w:hAnsi="Times New Roman" w:cs="Times New Roman"/>
              </w:rPr>
              <w:t>*</w:t>
            </w:r>
          </w:p>
        </w:tc>
        <w:tc>
          <w:tcPr>
            <w:tcW w:w="9352" w:type="dxa"/>
            <w:tcBorders>
              <w:bottom w:val="single" w:sz="4" w:space="0" w:color="auto"/>
            </w:tcBorders>
          </w:tcPr>
          <w:p w14:paraId="329929D3" w14:textId="614514F1" w:rsidR="00281ACC" w:rsidRPr="00330E98" w:rsidRDefault="002759DF" w:rsidP="00281ACC">
            <w:pPr>
              <w:rPr>
                <w:rFonts w:ascii="Times New Roman" w:hAnsi="Times New Roman" w:cs="Times New Roman"/>
              </w:rPr>
            </w:pPr>
            <w:r w:rsidRPr="00330E98">
              <w:rPr>
                <w:rFonts w:ascii="Times New Roman" w:hAnsi="Times New Roman" w:cs="Times New Roman"/>
              </w:rPr>
              <w:t>Ég á auðvelt með að meta frammistöðu nemenda samkvæmt viðmiðum aðalnámskrár</w:t>
            </w:r>
          </w:p>
        </w:tc>
      </w:tr>
      <w:tr w:rsidR="00281ACC" w:rsidRPr="00330E9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330E98" w:rsidRDefault="00281ACC" w:rsidP="00281ACC">
            <w:pPr>
              <w:rPr>
                <w:rFonts w:ascii="Times New Roman" w:hAnsi="Times New Roman" w:cs="Times New Roman"/>
                <w:b/>
                <w:bCs/>
              </w:rPr>
            </w:pPr>
            <w:r w:rsidRPr="00330E98">
              <w:rPr>
                <w:rFonts w:ascii="Times New Roman" w:hAnsi="Times New Roman" w:cs="Times New Roman"/>
                <w:b/>
                <w:bCs/>
              </w:rPr>
              <w:t>Spurningar um hlutverk námsmats</w:t>
            </w:r>
          </w:p>
        </w:tc>
      </w:tr>
      <w:tr w:rsidR="00FD71DA" w:rsidRPr="00330E98" w14:paraId="3C69B4AC" w14:textId="77777777" w:rsidTr="008807EF">
        <w:trPr>
          <w:trHeight w:val="289"/>
        </w:trPr>
        <w:tc>
          <w:tcPr>
            <w:tcW w:w="10077" w:type="dxa"/>
            <w:gridSpan w:val="2"/>
            <w:tcBorders>
              <w:top w:val="single" w:sz="4" w:space="0" w:color="auto"/>
            </w:tcBorders>
          </w:tcPr>
          <w:p w14:paraId="227D4FC3" w14:textId="40F6974A" w:rsidR="00FD71DA" w:rsidRPr="00330E98" w:rsidRDefault="00FD71DA" w:rsidP="00281ACC">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p>
        </w:tc>
      </w:tr>
      <w:tr w:rsidR="00281ACC" w:rsidRPr="00330E98" w14:paraId="3CCB6059" w14:textId="77777777" w:rsidTr="008807EF">
        <w:trPr>
          <w:trHeight w:val="302"/>
        </w:trPr>
        <w:tc>
          <w:tcPr>
            <w:tcW w:w="724" w:type="dxa"/>
          </w:tcPr>
          <w:p w14:paraId="7BF6EF82" w14:textId="17532FB8" w:rsidR="00281ACC" w:rsidRPr="00330E98" w:rsidRDefault="00281ACC" w:rsidP="00281ACC">
            <w:pPr>
              <w:rPr>
                <w:rFonts w:ascii="Times New Roman" w:hAnsi="Times New Roman" w:cs="Times New Roman"/>
              </w:rPr>
            </w:pPr>
            <w:r w:rsidRPr="00330E98">
              <w:rPr>
                <w:rFonts w:ascii="Times New Roman" w:hAnsi="Times New Roman" w:cs="Times New Roman"/>
              </w:rPr>
              <w:t>B1</w:t>
            </w:r>
          </w:p>
        </w:tc>
        <w:tc>
          <w:tcPr>
            <w:tcW w:w="9352" w:type="dxa"/>
          </w:tcPr>
          <w:p w14:paraId="4B4F5060" w14:textId="30950DF4" w:rsidR="00281ACC" w:rsidRPr="00330E98" w:rsidRDefault="00FD71DA" w:rsidP="00281ACC">
            <w:pPr>
              <w:rPr>
                <w:rFonts w:ascii="Times New Roman" w:hAnsi="Times New Roman" w:cs="Times New Roman"/>
              </w:rPr>
            </w:pPr>
            <w:r w:rsidRPr="00330E98">
              <w:rPr>
                <w:rFonts w:ascii="Times New Roman" w:hAnsi="Times New Roman" w:cs="Times New Roman"/>
              </w:rPr>
              <w:t>Hve vel nemendur eru búnir undir daglegt líf og starf á fullorðinsárum</w:t>
            </w:r>
          </w:p>
        </w:tc>
      </w:tr>
      <w:tr w:rsidR="00281ACC" w:rsidRPr="00330E98" w14:paraId="25F2D7E9" w14:textId="77777777" w:rsidTr="008807EF">
        <w:trPr>
          <w:trHeight w:val="302"/>
        </w:trPr>
        <w:tc>
          <w:tcPr>
            <w:tcW w:w="724" w:type="dxa"/>
          </w:tcPr>
          <w:p w14:paraId="0903C84E" w14:textId="41B94714" w:rsidR="00281ACC" w:rsidRPr="00330E98" w:rsidRDefault="00281ACC" w:rsidP="00281ACC">
            <w:pPr>
              <w:rPr>
                <w:rFonts w:ascii="Times New Roman" w:hAnsi="Times New Roman" w:cs="Times New Roman"/>
              </w:rPr>
            </w:pPr>
            <w:r w:rsidRPr="00330E98">
              <w:rPr>
                <w:rFonts w:ascii="Times New Roman" w:hAnsi="Times New Roman" w:cs="Times New Roman"/>
              </w:rPr>
              <w:t>B2</w:t>
            </w:r>
          </w:p>
        </w:tc>
        <w:tc>
          <w:tcPr>
            <w:tcW w:w="9352" w:type="dxa"/>
          </w:tcPr>
          <w:p w14:paraId="7127FBC6" w14:textId="048F34D6" w:rsidR="00281ACC" w:rsidRPr="00330E98" w:rsidRDefault="00490147" w:rsidP="00281ACC">
            <w:pPr>
              <w:rPr>
                <w:rFonts w:ascii="Times New Roman" w:hAnsi="Times New Roman" w:cs="Times New Roman"/>
              </w:rPr>
            </w:pPr>
            <w:r w:rsidRPr="00330E98">
              <w:rPr>
                <w:rFonts w:ascii="Times New Roman" w:hAnsi="Times New Roman" w:cs="Times New Roman"/>
              </w:rPr>
              <w:t>Hve vel nemendur eru búnir undir nám í framhaldsskóla</w:t>
            </w:r>
          </w:p>
        </w:tc>
      </w:tr>
      <w:tr w:rsidR="00281ACC" w:rsidRPr="00330E98" w14:paraId="1E996270" w14:textId="77777777" w:rsidTr="008807EF">
        <w:trPr>
          <w:trHeight w:val="302"/>
        </w:trPr>
        <w:tc>
          <w:tcPr>
            <w:tcW w:w="724" w:type="dxa"/>
          </w:tcPr>
          <w:p w14:paraId="76529AB1" w14:textId="24B90AD5" w:rsidR="00281ACC" w:rsidRPr="00330E98" w:rsidRDefault="00281ACC" w:rsidP="00281ACC">
            <w:pPr>
              <w:rPr>
                <w:rFonts w:ascii="Times New Roman" w:hAnsi="Times New Roman" w:cs="Times New Roman"/>
              </w:rPr>
            </w:pPr>
            <w:r w:rsidRPr="00330E98">
              <w:rPr>
                <w:rFonts w:ascii="Times New Roman" w:hAnsi="Times New Roman" w:cs="Times New Roman"/>
              </w:rPr>
              <w:t>B3</w:t>
            </w:r>
          </w:p>
        </w:tc>
        <w:tc>
          <w:tcPr>
            <w:tcW w:w="9352" w:type="dxa"/>
          </w:tcPr>
          <w:p w14:paraId="5A057654" w14:textId="138494EF"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á sérstökum stuðningi að halda</w:t>
            </w:r>
          </w:p>
        </w:tc>
      </w:tr>
      <w:tr w:rsidR="00281ACC" w:rsidRPr="00330E98" w14:paraId="5D02C811" w14:textId="77777777" w:rsidTr="008807EF">
        <w:trPr>
          <w:trHeight w:val="302"/>
        </w:trPr>
        <w:tc>
          <w:tcPr>
            <w:tcW w:w="724" w:type="dxa"/>
          </w:tcPr>
          <w:p w14:paraId="0147D1CC" w14:textId="01C6E021" w:rsidR="00281ACC" w:rsidRPr="00330E98" w:rsidRDefault="00281ACC" w:rsidP="00281ACC">
            <w:pPr>
              <w:rPr>
                <w:rFonts w:ascii="Times New Roman" w:hAnsi="Times New Roman" w:cs="Times New Roman"/>
              </w:rPr>
            </w:pPr>
            <w:r w:rsidRPr="00330E98">
              <w:rPr>
                <w:rFonts w:ascii="Times New Roman" w:hAnsi="Times New Roman" w:cs="Times New Roman"/>
              </w:rPr>
              <w:t>B4</w:t>
            </w:r>
          </w:p>
        </w:tc>
        <w:tc>
          <w:tcPr>
            <w:tcW w:w="9352" w:type="dxa"/>
          </w:tcPr>
          <w:p w14:paraId="3B483AC1" w14:textId="37E6E968"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fleiri áskoranir í námi</w:t>
            </w:r>
          </w:p>
        </w:tc>
      </w:tr>
      <w:tr w:rsidR="00281ACC" w:rsidRPr="00330E98" w14:paraId="4CDE6130" w14:textId="77777777" w:rsidTr="008807EF">
        <w:trPr>
          <w:trHeight w:val="289"/>
        </w:trPr>
        <w:tc>
          <w:tcPr>
            <w:tcW w:w="724" w:type="dxa"/>
          </w:tcPr>
          <w:p w14:paraId="7AF0F1A6" w14:textId="4B6891CD" w:rsidR="00281ACC" w:rsidRPr="00330E98" w:rsidRDefault="00281ACC" w:rsidP="00281ACC">
            <w:pPr>
              <w:rPr>
                <w:rFonts w:ascii="Times New Roman" w:hAnsi="Times New Roman" w:cs="Times New Roman"/>
              </w:rPr>
            </w:pPr>
            <w:r w:rsidRPr="00330E98">
              <w:rPr>
                <w:rFonts w:ascii="Times New Roman" w:hAnsi="Times New Roman" w:cs="Times New Roman"/>
              </w:rPr>
              <w:t>B5</w:t>
            </w:r>
          </w:p>
        </w:tc>
        <w:tc>
          <w:tcPr>
            <w:tcW w:w="9352" w:type="dxa"/>
          </w:tcPr>
          <w:p w14:paraId="08735DB3" w14:textId="4CD8E570"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490147" w:rsidRPr="00330E98">
              <w:rPr>
                <w:rFonts w:ascii="Times New Roman" w:hAnsi="Times New Roman" w:cs="Times New Roman"/>
              </w:rPr>
              <w:t>ámsframvindu nemenda milli skólaára</w:t>
            </w:r>
          </w:p>
        </w:tc>
      </w:tr>
      <w:tr w:rsidR="00281ACC" w:rsidRPr="00330E98" w14:paraId="5281F95A" w14:textId="77777777" w:rsidTr="008807EF">
        <w:trPr>
          <w:trHeight w:val="302"/>
        </w:trPr>
        <w:tc>
          <w:tcPr>
            <w:tcW w:w="724" w:type="dxa"/>
          </w:tcPr>
          <w:p w14:paraId="224E80FA" w14:textId="0AEA78C7" w:rsidR="00281ACC" w:rsidRPr="00330E98" w:rsidRDefault="00281ACC" w:rsidP="00281ACC">
            <w:pPr>
              <w:rPr>
                <w:rFonts w:ascii="Times New Roman" w:hAnsi="Times New Roman" w:cs="Times New Roman"/>
              </w:rPr>
            </w:pPr>
            <w:r w:rsidRPr="00330E98">
              <w:rPr>
                <w:rFonts w:ascii="Times New Roman" w:hAnsi="Times New Roman" w:cs="Times New Roman"/>
              </w:rPr>
              <w:t>B6</w:t>
            </w:r>
          </w:p>
        </w:tc>
        <w:tc>
          <w:tcPr>
            <w:tcW w:w="9352" w:type="dxa"/>
          </w:tcPr>
          <w:p w14:paraId="38B6A919" w14:textId="2F7594C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kilning nemenda á sjálfbærni</w:t>
            </w:r>
          </w:p>
        </w:tc>
      </w:tr>
      <w:tr w:rsidR="00281ACC" w:rsidRPr="00330E98" w14:paraId="78376731" w14:textId="77777777" w:rsidTr="008807EF">
        <w:trPr>
          <w:trHeight w:val="302"/>
        </w:trPr>
        <w:tc>
          <w:tcPr>
            <w:tcW w:w="724" w:type="dxa"/>
          </w:tcPr>
          <w:p w14:paraId="116C74D8" w14:textId="03A3C304" w:rsidR="00281ACC" w:rsidRPr="00330E98" w:rsidRDefault="00281ACC" w:rsidP="00281ACC">
            <w:pPr>
              <w:rPr>
                <w:rFonts w:ascii="Times New Roman" w:hAnsi="Times New Roman" w:cs="Times New Roman"/>
              </w:rPr>
            </w:pPr>
            <w:r w:rsidRPr="00330E98">
              <w:rPr>
                <w:rFonts w:ascii="Times New Roman" w:hAnsi="Times New Roman" w:cs="Times New Roman"/>
              </w:rPr>
              <w:t>B7</w:t>
            </w:r>
          </w:p>
        </w:tc>
        <w:tc>
          <w:tcPr>
            <w:tcW w:w="9352" w:type="dxa"/>
          </w:tcPr>
          <w:p w14:paraId="08CB3EDD" w14:textId="47269D83"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tyrk- og veikleika nemenda við upphaf grunnskóla</w:t>
            </w:r>
          </w:p>
        </w:tc>
      </w:tr>
      <w:tr w:rsidR="00281ACC" w:rsidRPr="00330E98" w14:paraId="3A987B68" w14:textId="77777777" w:rsidTr="008807EF">
        <w:trPr>
          <w:trHeight w:val="302"/>
        </w:trPr>
        <w:tc>
          <w:tcPr>
            <w:tcW w:w="724" w:type="dxa"/>
          </w:tcPr>
          <w:p w14:paraId="0CF3D42F" w14:textId="25994D00" w:rsidR="00281ACC" w:rsidRPr="00330E98" w:rsidRDefault="00281ACC" w:rsidP="00281ACC">
            <w:pPr>
              <w:rPr>
                <w:rFonts w:ascii="Times New Roman" w:hAnsi="Times New Roman" w:cs="Times New Roman"/>
              </w:rPr>
            </w:pPr>
            <w:r w:rsidRPr="00330E98">
              <w:rPr>
                <w:rFonts w:ascii="Times New Roman" w:hAnsi="Times New Roman" w:cs="Times New Roman"/>
              </w:rPr>
              <w:t>B8</w:t>
            </w:r>
          </w:p>
        </w:tc>
        <w:tc>
          <w:tcPr>
            <w:tcW w:w="9352" w:type="dxa"/>
          </w:tcPr>
          <w:p w14:paraId="011FC36A" w14:textId="1B5280DF"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einstökum námsgreinum</w:t>
            </w:r>
          </w:p>
        </w:tc>
      </w:tr>
      <w:tr w:rsidR="00281ACC" w:rsidRPr="00330E98" w14:paraId="46F150FE" w14:textId="77777777" w:rsidTr="008807EF">
        <w:trPr>
          <w:trHeight w:val="302"/>
        </w:trPr>
        <w:tc>
          <w:tcPr>
            <w:tcW w:w="724" w:type="dxa"/>
          </w:tcPr>
          <w:p w14:paraId="709BC7B3" w14:textId="7A3C36B1" w:rsidR="00281ACC" w:rsidRPr="00330E98" w:rsidRDefault="00281ACC" w:rsidP="00281ACC">
            <w:pPr>
              <w:rPr>
                <w:rFonts w:ascii="Times New Roman" w:hAnsi="Times New Roman" w:cs="Times New Roman"/>
              </w:rPr>
            </w:pPr>
            <w:r w:rsidRPr="00330E98">
              <w:rPr>
                <w:rFonts w:ascii="Times New Roman" w:hAnsi="Times New Roman" w:cs="Times New Roman"/>
              </w:rPr>
              <w:t>B9</w:t>
            </w:r>
          </w:p>
        </w:tc>
        <w:tc>
          <w:tcPr>
            <w:tcW w:w="9352" w:type="dxa"/>
          </w:tcPr>
          <w:p w14:paraId="23491D2F" w14:textId="25BB3E51"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því námsefni sem unnið er með í kennslu hverju sinni</w:t>
            </w:r>
          </w:p>
        </w:tc>
      </w:tr>
      <w:tr w:rsidR="00281ACC" w:rsidRPr="00330E98" w14:paraId="4C71ACD3" w14:textId="77777777" w:rsidTr="008807EF">
        <w:trPr>
          <w:trHeight w:val="302"/>
        </w:trPr>
        <w:tc>
          <w:tcPr>
            <w:tcW w:w="724" w:type="dxa"/>
          </w:tcPr>
          <w:p w14:paraId="6D9042E6" w14:textId="6BAFAB8A" w:rsidR="00281ACC" w:rsidRPr="00330E98" w:rsidRDefault="00281ACC" w:rsidP="00281ACC">
            <w:pPr>
              <w:rPr>
                <w:rFonts w:ascii="Times New Roman" w:hAnsi="Times New Roman" w:cs="Times New Roman"/>
              </w:rPr>
            </w:pPr>
            <w:r w:rsidRPr="00330E98">
              <w:rPr>
                <w:rFonts w:ascii="Times New Roman" w:hAnsi="Times New Roman" w:cs="Times New Roman"/>
              </w:rPr>
              <w:t>B10</w:t>
            </w:r>
          </w:p>
        </w:tc>
        <w:tc>
          <w:tcPr>
            <w:tcW w:w="9352" w:type="dxa"/>
          </w:tcPr>
          <w:p w14:paraId="5263744E" w14:textId="367AF2A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miðað við jafnaldra</w:t>
            </w:r>
          </w:p>
        </w:tc>
      </w:tr>
      <w:tr w:rsidR="00281ACC" w:rsidRPr="00330E98" w14:paraId="56E88C59" w14:textId="77777777" w:rsidTr="008807EF">
        <w:trPr>
          <w:trHeight w:val="302"/>
        </w:trPr>
        <w:tc>
          <w:tcPr>
            <w:tcW w:w="724" w:type="dxa"/>
          </w:tcPr>
          <w:p w14:paraId="143226D5" w14:textId="0683581F" w:rsidR="00281ACC" w:rsidRPr="00330E98" w:rsidRDefault="00281ACC" w:rsidP="00281ACC">
            <w:pPr>
              <w:rPr>
                <w:rFonts w:ascii="Times New Roman" w:hAnsi="Times New Roman" w:cs="Times New Roman"/>
              </w:rPr>
            </w:pPr>
            <w:r w:rsidRPr="00330E98">
              <w:rPr>
                <w:rFonts w:ascii="Times New Roman" w:hAnsi="Times New Roman" w:cs="Times New Roman"/>
              </w:rPr>
              <w:t>B11</w:t>
            </w:r>
          </w:p>
        </w:tc>
        <w:tc>
          <w:tcPr>
            <w:tcW w:w="9352" w:type="dxa"/>
          </w:tcPr>
          <w:p w14:paraId="630877CB" w14:textId="699F023E"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út frá viðmiðum aðalnámskrár</w:t>
            </w:r>
          </w:p>
        </w:tc>
      </w:tr>
      <w:tr w:rsidR="00281ACC" w:rsidRPr="00330E98" w14:paraId="73B4302E" w14:textId="77777777" w:rsidTr="008807EF">
        <w:trPr>
          <w:trHeight w:val="289"/>
        </w:trPr>
        <w:tc>
          <w:tcPr>
            <w:tcW w:w="724" w:type="dxa"/>
          </w:tcPr>
          <w:p w14:paraId="369C1E5D" w14:textId="70A5162D" w:rsidR="00281ACC" w:rsidRPr="00330E98" w:rsidRDefault="00281ACC" w:rsidP="00281ACC">
            <w:pPr>
              <w:rPr>
                <w:rFonts w:ascii="Times New Roman" w:hAnsi="Times New Roman" w:cs="Times New Roman"/>
              </w:rPr>
            </w:pPr>
            <w:r w:rsidRPr="00330E98">
              <w:rPr>
                <w:rFonts w:ascii="Times New Roman" w:hAnsi="Times New Roman" w:cs="Times New Roman"/>
              </w:rPr>
              <w:t>B12</w:t>
            </w:r>
          </w:p>
        </w:tc>
        <w:tc>
          <w:tcPr>
            <w:tcW w:w="9352" w:type="dxa"/>
          </w:tcPr>
          <w:p w14:paraId="1E45B818" w14:textId="03ED0239"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þegar kennari eða forsjáraðili telur þörf á</w:t>
            </w:r>
          </w:p>
        </w:tc>
      </w:tr>
      <w:tr w:rsidR="00281ACC" w:rsidRPr="00330E98" w14:paraId="5834A0BB" w14:textId="77777777" w:rsidTr="008807EF">
        <w:trPr>
          <w:trHeight w:val="302"/>
        </w:trPr>
        <w:tc>
          <w:tcPr>
            <w:tcW w:w="724" w:type="dxa"/>
          </w:tcPr>
          <w:p w14:paraId="11E6E0C4" w14:textId="77BF820E" w:rsidR="00281ACC" w:rsidRPr="00330E98" w:rsidRDefault="00281ACC" w:rsidP="00281ACC">
            <w:pPr>
              <w:rPr>
                <w:rFonts w:ascii="Times New Roman" w:hAnsi="Times New Roman" w:cs="Times New Roman"/>
              </w:rPr>
            </w:pPr>
            <w:r w:rsidRPr="00330E98">
              <w:rPr>
                <w:rFonts w:ascii="Times New Roman" w:hAnsi="Times New Roman" w:cs="Times New Roman"/>
              </w:rPr>
              <w:t>B13</w:t>
            </w:r>
            <w:r w:rsidR="003378D3" w:rsidRPr="00330E98">
              <w:rPr>
                <w:rFonts w:ascii="Times New Roman" w:hAnsi="Times New Roman" w:cs="Times New Roman"/>
              </w:rPr>
              <w:t>*</w:t>
            </w:r>
          </w:p>
        </w:tc>
        <w:tc>
          <w:tcPr>
            <w:tcW w:w="9352" w:type="dxa"/>
          </w:tcPr>
          <w:p w14:paraId="61496856" w14:textId="187BAC24"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3378D3" w:rsidRPr="00330E98">
              <w:rPr>
                <w:rFonts w:ascii="Times New Roman" w:hAnsi="Times New Roman" w:cs="Times New Roman"/>
              </w:rPr>
              <w:t>ámsframvindu nemenda á sama skólaári.</w:t>
            </w:r>
          </w:p>
        </w:tc>
      </w:tr>
      <w:tr w:rsidR="00281ACC" w:rsidRPr="00330E98" w14:paraId="18EFD9B5" w14:textId="77777777" w:rsidTr="008807EF">
        <w:trPr>
          <w:trHeight w:val="302"/>
        </w:trPr>
        <w:tc>
          <w:tcPr>
            <w:tcW w:w="724" w:type="dxa"/>
            <w:tcBorders>
              <w:bottom w:val="single" w:sz="4" w:space="0" w:color="auto"/>
            </w:tcBorders>
          </w:tcPr>
          <w:p w14:paraId="047AD7FC" w14:textId="08ED3B3D" w:rsidR="00281ACC" w:rsidRPr="00330E98" w:rsidRDefault="00281ACC" w:rsidP="00281ACC">
            <w:pPr>
              <w:rPr>
                <w:rFonts w:ascii="Times New Roman" w:hAnsi="Times New Roman" w:cs="Times New Roman"/>
              </w:rPr>
            </w:pPr>
            <w:r w:rsidRPr="00330E98">
              <w:rPr>
                <w:rFonts w:ascii="Times New Roman" w:hAnsi="Times New Roman" w:cs="Times New Roman"/>
              </w:rPr>
              <w:t>B14</w:t>
            </w:r>
            <w:r w:rsidR="003378D3" w:rsidRPr="00330E98">
              <w:rPr>
                <w:rFonts w:ascii="Times New Roman" w:hAnsi="Times New Roman" w:cs="Times New Roman"/>
              </w:rPr>
              <w:t>*</w:t>
            </w:r>
          </w:p>
        </w:tc>
        <w:tc>
          <w:tcPr>
            <w:tcW w:w="9352" w:type="dxa"/>
            <w:tcBorders>
              <w:bottom w:val="single" w:sz="4" w:space="0" w:color="auto"/>
            </w:tcBorders>
          </w:tcPr>
          <w:p w14:paraId="77BC96BD" w14:textId="205F5282"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3378D3" w:rsidRPr="00330E98">
              <w:rPr>
                <w:rFonts w:ascii="Times New Roman" w:hAnsi="Times New Roman" w:cs="Times New Roman"/>
              </w:rPr>
              <w:t>ve vel nemendur eru búnir undir nám á næsta stigi grunnskólans</w:t>
            </w:r>
          </w:p>
        </w:tc>
      </w:tr>
      <w:tr w:rsidR="00281ACC" w:rsidRPr="00330E9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330E98" w:rsidRDefault="00281ACC" w:rsidP="00281ACC">
            <w:pPr>
              <w:rPr>
                <w:rFonts w:ascii="Times New Roman" w:hAnsi="Times New Roman" w:cs="Times New Roman"/>
                <w:b/>
                <w:bCs/>
              </w:rPr>
            </w:pPr>
            <w:r w:rsidRPr="00330E98">
              <w:rPr>
                <w:rFonts w:ascii="Times New Roman" w:hAnsi="Times New Roman" w:cs="Times New Roman"/>
                <w:b/>
                <w:bCs/>
              </w:rPr>
              <w:t>Spurningar um mat tengt lykilhæfni menntunar í aðalnámsskrá</w:t>
            </w:r>
          </w:p>
        </w:tc>
      </w:tr>
      <w:tr w:rsidR="00314273" w:rsidRPr="00330E98" w14:paraId="61DD897D" w14:textId="77777777" w:rsidTr="008807EF">
        <w:trPr>
          <w:trHeight w:val="302"/>
        </w:trPr>
        <w:tc>
          <w:tcPr>
            <w:tcW w:w="10077" w:type="dxa"/>
            <w:gridSpan w:val="2"/>
            <w:tcBorders>
              <w:top w:val="single" w:sz="4" w:space="0" w:color="auto"/>
            </w:tcBorders>
          </w:tcPr>
          <w:p w14:paraId="2B1864BE" w14:textId="0CFD9EF2" w:rsidR="00314273" w:rsidRPr="00330E98" w:rsidRDefault="00314273" w:rsidP="00314273">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r w:rsidR="00837493" w:rsidRPr="00330E98">
              <w:rPr>
                <w:rFonts w:ascii="Times New Roman" w:hAnsi="Times New Roman" w:cs="Times New Roman"/>
                <w:i/>
                <w:iCs/>
              </w:rPr>
              <w:t>:</w:t>
            </w:r>
          </w:p>
        </w:tc>
      </w:tr>
      <w:tr w:rsidR="00281ACC" w:rsidRPr="00330E98" w14:paraId="69154FD5" w14:textId="77777777" w:rsidTr="008807EF">
        <w:trPr>
          <w:trHeight w:val="289"/>
        </w:trPr>
        <w:tc>
          <w:tcPr>
            <w:tcW w:w="724" w:type="dxa"/>
          </w:tcPr>
          <w:p w14:paraId="616F07D9" w14:textId="4B753126" w:rsidR="00281ACC" w:rsidRPr="00330E98" w:rsidRDefault="00281ACC" w:rsidP="00281ACC">
            <w:pPr>
              <w:rPr>
                <w:rFonts w:ascii="Times New Roman" w:hAnsi="Times New Roman" w:cs="Times New Roman"/>
              </w:rPr>
            </w:pPr>
            <w:r w:rsidRPr="00330E98">
              <w:rPr>
                <w:rFonts w:ascii="Times New Roman" w:hAnsi="Times New Roman" w:cs="Times New Roman"/>
              </w:rPr>
              <w:t>C1</w:t>
            </w:r>
          </w:p>
        </w:tc>
        <w:tc>
          <w:tcPr>
            <w:tcW w:w="9352" w:type="dxa"/>
          </w:tcPr>
          <w:p w14:paraId="7B8CF163" w14:textId="58ADF062" w:rsidR="00281ACC" w:rsidRPr="00330E98" w:rsidRDefault="00314273" w:rsidP="00281ACC">
            <w:pPr>
              <w:rPr>
                <w:rFonts w:ascii="Times New Roman" w:hAnsi="Times New Roman" w:cs="Times New Roman"/>
              </w:rPr>
            </w:pPr>
            <w:r w:rsidRPr="00330E98">
              <w:rPr>
                <w:rFonts w:ascii="Times New Roman" w:hAnsi="Times New Roman" w:cs="Times New Roman"/>
              </w:rPr>
              <w:t>Velferð nemenda í skóla</w:t>
            </w:r>
          </w:p>
        </w:tc>
      </w:tr>
      <w:tr w:rsidR="00281ACC" w:rsidRPr="00330E98" w14:paraId="4E864D3A" w14:textId="77777777" w:rsidTr="008807EF">
        <w:trPr>
          <w:trHeight w:val="302"/>
        </w:trPr>
        <w:tc>
          <w:tcPr>
            <w:tcW w:w="724" w:type="dxa"/>
          </w:tcPr>
          <w:p w14:paraId="65165108" w14:textId="641A1E34" w:rsidR="00281ACC" w:rsidRPr="00330E98" w:rsidRDefault="00281ACC" w:rsidP="00281ACC">
            <w:pPr>
              <w:rPr>
                <w:rFonts w:ascii="Times New Roman" w:hAnsi="Times New Roman" w:cs="Times New Roman"/>
              </w:rPr>
            </w:pPr>
            <w:r w:rsidRPr="00330E98">
              <w:rPr>
                <w:rFonts w:ascii="Times New Roman" w:hAnsi="Times New Roman" w:cs="Times New Roman"/>
              </w:rPr>
              <w:t>C2</w:t>
            </w:r>
          </w:p>
        </w:tc>
        <w:tc>
          <w:tcPr>
            <w:tcW w:w="9352" w:type="dxa"/>
          </w:tcPr>
          <w:p w14:paraId="242F8822" w14:textId="6FEEE5AB" w:rsidR="00281ACC" w:rsidRPr="00330E98" w:rsidRDefault="00C43766" w:rsidP="00C43766">
            <w:pPr>
              <w:rPr>
                <w:rFonts w:ascii="Times New Roman" w:hAnsi="Times New Roman" w:cs="Times New Roman"/>
              </w:rPr>
            </w:pPr>
            <w:r w:rsidRPr="00330E98">
              <w:rPr>
                <w:rFonts w:ascii="Times New Roman" w:hAnsi="Times New Roman" w:cs="Times New Roman"/>
              </w:rPr>
              <w:t>Vinnubrögð nemenda og námstækni</w:t>
            </w:r>
          </w:p>
        </w:tc>
      </w:tr>
      <w:tr w:rsidR="00281ACC" w:rsidRPr="00330E98" w14:paraId="0B2C398F" w14:textId="77777777" w:rsidTr="008807EF">
        <w:trPr>
          <w:trHeight w:val="302"/>
        </w:trPr>
        <w:tc>
          <w:tcPr>
            <w:tcW w:w="724" w:type="dxa"/>
          </w:tcPr>
          <w:p w14:paraId="3D14137B" w14:textId="18AB21A0" w:rsidR="00281ACC" w:rsidRPr="00330E98" w:rsidRDefault="00281ACC" w:rsidP="00281ACC">
            <w:pPr>
              <w:rPr>
                <w:rFonts w:ascii="Times New Roman" w:hAnsi="Times New Roman" w:cs="Times New Roman"/>
              </w:rPr>
            </w:pPr>
            <w:r w:rsidRPr="00330E98">
              <w:rPr>
                <w:rFonts w:ascii="Times New Roman" w:hAnsi="Times New Roman" w:cs="Times New Roman"/>
              </w:rPr>
              <w:t>C3</w:t>
            </w:r>
          </w:p>
        </w:tc>
        <w:tc>
          <w:tcPr>
            <w:tcW w:w="9352" w:type="dxa"/>
          </w:tcPr>
          <w:p w14:paraId="463C1CDE" w14:textId="536CF155" w:rsidR="00281ACC" w:rsidRPr="00330E98" w:rsidRDefault="00C43766" w:rsidP="00C43766">
            <w:pPr>
              <w:rPr>
                <w:rFonts w:ascii="Times New Roman" w:hAnsi="Times New Roman" w:cs="Times New Roman"/>
              </w:rPr>
            </w:pPr>
            <w:r w:rsidRPr="00330E98">
              <w:rPr>
                <w:rFonts w:ascii="Times New Roman" w:hAnsi="Times New Roman" w:cs="Times New Roman"/>
              </w:rPr>
              <w:t>Virkni nemenda í lýðræði og jafnrétti</w:t>
            </w:r>
          </w:p>
        </w:tc>
      </w:tr>
      <w:tr w:rsidR="00281ACC" w:rsidRPr="00330E98" w14:paraId="2FC565B0" w14:textId="77777777" w:rsidTr="008807EF">
        <w:trPr>
          <w:trHeight w:val="302"/>
        </w:trPr>
        <w:tc>
          <w:tcPr>
            <w:tcW w:w="724" w:type="dxa"/>
            <w:tcBorders>
              <w:bottom w:val="single" w:sz="12" w:space="0" w:color="auto"/>
            </w:tcBorders>
          </w:tcPr>
          <w:p w14:paraId="7FE48A36" w14:textId="3E85601E" w:rsidR="00281ACC" w:rsidRPr="00330E98" w:rsidRDefault="00281ACC" w:rsidP="00281ACC">
            <w:pPr>
              <w:rPr>
                <w:rFonts w:ascii="Times New Roman" w:hAnsi="Times New Roman" w:cs="Times New Roman"/>
              </w:rPr>
            </w:pPr>
            <w:r w:rsidRPr="00330E98">
              <w:rPr>
                <w:rFonts w:ascii="Times New Roman" w:hAnsi="Times New Roman" w:cs="Times New Roman"/>
              </w:rPr>
              <w:t>C4</w:t>
            </w:r>
          </w:p>
        </w:tc>
        <w:tc>
          <w:tcPr>
            <w:tcW w:w="9352" w:type="dxa"/>
            <w:tcBorders>
              <w:bottom w:val="single" w:sz="12" w:space="0" w:color="auto"/>
            </w:tcBorders>
          </w:tcPr>
          <w:p w14:paraId="7D974881" w14:textId="09903E0B" w:rsidR="00281ACC" w:rsidRPr="00330E98" w:rsidRDefault="00A82F3C" w:rsidP="00A82F3C">
            <w:pPr>
              <w:rPr>
                <w:rFonts w:ascii="Times New Roman" w:hAnsi="Times New Roman" w:cs="Times New Roman"/>
              </w:rPr>
            </w:pPr>
            <w:r w:rsidRPr="00330E98">
              <w:rPr>
                <w:rFonts w:ascii="Times New Roman" w:hAnsi="Times New Roman" w:cs="Times New Roman"/>
              </w:rPr>
              <w:t>Getu nemenda til sköpunar</w:t>
            </w:r>
          </w:p>
        </w:tc>
      </w:tr>
    </w:tbl>
    <w:p w14:paraId="44057D64" w14:textId="3A0191E2" w:rsidR="00EF0421" w:rsidRPr="00330E98" w:rsidRDefault="002759DF" w:rsidP="002759DF">
      <w:pPr>
        <w:spacing w:after="0" w:line="480" w:lineRule="auto"/>
        <w:rPr>
          <w:rFonts w:ascii="Times New Roman" w:hAnsi="Times New Roman" w:cs="Times New Roman"/>
        </w:rPr>
      </w:pPr>
      <w:r w:rsidRPr="00330E98">
        <w:rPr>
          <w:rFonts w:ascii="Times New Roman" w:hAnsi="Times New Roman" w:cs="Times New Roman"/>
        </w:rPr>
        <w:t>*</w:t>
      </w:r>
      <w:r w:rsidRPr="00330E98">
        <w:rPr>
          <w:rFonts w:ascii="Times New Roman" w:hAnsi="Times New Roman" w:cs="Times New Roman"/>
          <w:i/>
          <w:iCs/>
        </w:rPr>
        <w:t>Spurningar eingöngu lagðar fyrir starfsfólk skóla</w:t>
      </w:r>
    </w:p>
    <w:sectPr w:rsidR="00EF0421" w:rsidRPr="00330E98">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Ísak Örn Ívarsson - HI" w:date="2023-03-22T22:17:00Z" w:initials="ÍÖÍH">
    <w:p w14:paraId="3EA5BA10" w14:textId="77777777" w:rsidR="008D5A33" w:rsidRDefault="008D5A33" w:rsidP="00F86EAC">
      <w:r>
        <w:rPr>
          <w:rStyle w:val="CommentReference"/>
        </w:rPr>
        <w:annotationRef/>
      </w:r>
      <w:r>
        <w:rPr>
          <w:color w:val="000000"/>
          <w:sz w:val="20"/>
          <w:szCs w:val="20"/>
        </w:rPr>
        <w:t>Finnst þetta vera útidúr sem kemur ekki þessari greiningu beint við, mætti alveg sleppa.</w:t>
      </w:r>
    </w:p>
    <w:p w14:paraId="7B01CAD5" w14:textId="77777777" w:rsidR="008D5A33" w:rsidRDefault="008D5A33" w:rsidP="00F86EAC"/>
  </w:comment>
  <w:comment w:id="1" w:author="Ísak Örn Ívarsson - HI" w:date="2023-03-22T22:19:00Z" w:initials="ÍÖÍH">
    <w:p w14:paraId="4688394D" w14:textId="77777777" w:rsidR="008D5A33" w:rsidRDefault="008D5A33" w:rsidP="005C7882">
      <w:r>
        <w:rPr>
          <w:rStyle w:val="CommentReference"/>
        </w:rPr>
        <w:annotationRef/>
      </w:r>
      <w:r>
        <w:rPr>
          <w:color w:val="000000"/>
          <w:sz w:val="20"/>
          <w:szCs w:val="20"/>
        </w:rPr>
        <w:t xml:space="preserve">vantar rauðan þráð í þessum hluta. Það var gagngrýnt, allir gagngrýndu, svo voru enn fleiri sem gagngrýndu… </w:t>
      </w:r>
    </w:p>
  </w:comment>
  <w:comment w:id="2" w:author="Ísak Örn Ívarsson - HI" w:date="2023-03-22T22:21:00Z" w:initials="ÍÖÍH">
    <w:p w14:paraId="56799468" w14:textId="77777777" w:rsidR="008D5A33" w:rsidRDefault="008D5A33" w:rsidP="00376136">
      <w:r>
        <w:rPr>
          <w:rStyle w:val="CommentReference"/>
        </w:rPr>
        <w:annotationRef/>
      </w:r>
      <w:r>
        <w:rPr>
          <w:color w:val="000000"/>
          <w:sz w:val="20"/>
          <w:szCs w:val="20"/>
        </w:rPr>
        <w:t>Er það samt? Er ekki bara verið að leggja niður prófin “í núverandi mynd” og koma með heppilegri samræmd próf?</w:t>
      </w:r>
    </w:p>
  </w:comment>
  <w:comment w:id="3" w:author="Ísak Örn Ívarsson - HI" w:date="2023-03-22T22:34:00Z" w:initials="ÍÖÍH">
    <w:p w14:paraId="0490FD95" w14:textId="77777777" w:rsidR="001821A4" w:rsidRDefault="001821A4" w:rsidP="00DF2E1F">
      <w:r>
        <w:rPr>
          <w:rStyle w:val="CommentReference"/>
        </w:rPr>
        <w:annotationRef/>
      </w:r>
      <w:r>
        <w:rPr>
          <w:color w:val="000000"/>
          <w:sz w:val="20"/>
          <w:szCs w:val="20"/>
        </w:rPr>
        <w:t xml:space="preserve">Ég er persónulega mótfallinn því að suða saman framkvæmd og úrvinnslu. Aðgreina þetta eða setja úrvinnslu í undirkafla á niðurstöðum. </w:t>
      </w:r>
    </w:p>
    <w:p w14:paraId="495CFE3E" w14:textId="77777777" w:rsidR="001821A4" w:rsidRDefault="001821A4" w:rsidP="00DF2E1F">
      <w:r>
        <w:rPr>
          <w:color w:val="000000"/>
          <w:sz w:val="20"/>
          <w:szCs w:val="20"/>
        </w:rPr>
        <w:t>Finnst þetta vera svona “Know your crowd pæling”.</w:t>
      </w:r>
    </w:p>
    <w:p w14:paraId="0F926472" w14:textId="77777777" w:rsidR="001821A4" w:rsidRDefault="001821A4" w:rsidP="00DF2E1F">
      <w:r>
        <w:rPr>
          <w:color w:val="000000"/>
          <w:sz w:val="20"/>
          <w:szCs w:val="20"/>
        </w:rPr>
        <w:t xml:space="preserve">Úrvinnsla fín til þess að kenna og segja frá aðgerðum en á kannski meira við svona Novel /state of the art aðferðir. </w:t>
      </w:r>
    </w:p>
    <w:p w14:paraId="239F1A75" w14:textId="77777777" w:rsidR="001821A4" w:rsidRDefault="001821A4" w:rsidP="00DF2E1F"/>
  </w:comment>
  <w:comment w:id="6" w:author="Ísak Örn Ívarsson - HI" w:date="2023-03-22T22:25:00Z" w:initials="ÍÖÍH">
    <w:p w14:paraId="5D74C336" w14:textId="4CF90B88" w:rsidR="008D5A33" w:rsidRDefault="008D5A33" w:rsidP="00835DB4">
      <w:r>
        <w:rPr>
          <w:rStyle w:val="CommentReference"/>
        </w:rPr>
        <w:annotationRef/>
      </w:r>
      <w:r>
        <w:rPr>
          <w:color w:val="000000"/>
          <w:sz w:val="20"/>
          <w:szCs w:val="20"/>
        </w:rPr>
        <w:t>Voru ekki fleiri pakkar? MICE, Lattice, latticeExtra, osfv?</w:t>
      </w:r>
    </w:p>
  </w:comment>
  <w:comment w:id="7" w:author="Ísak Örn Ívarsson - HI" w:date="2023-03-22T22:26:00Z" w:initials="ÍÖÍH">
    <w:p w14:paraId="22740943" w14:textId="77777777" w:rsidR="008D5A33" w:rsidRDefault="008D5A33" w:rsidP="000C18F3">
      <w:r>
        <w:rPr>
          <w:rStyle w:val="CommentReference"/>
        </w:rPr>
        <w:annotationRef/>
      </w:r>
      <w:r>
        <w:rPr>
          <w:color w:val="000000"/>
          <w:sz w:val="20"/>
          <w:szCs w:val="20"/>
        </w:rPr>
        <w:t>Hvað er mice? Vantar samhengi.</w:t>
      </w:r>
    </w:p>
    <w:p w14:paraId="223E6A2A" w14:textId="77777777" w:rsidR="008D5A33" w:rsidRDefault="008D5A33" w:rsidP="000C18F3">
      <w:r>
        <w:rPr>
          <w:color w:val="000000"/>
          <w:sz w:val="20"/>
          <w:szCs w:val="20"/>
        </w:rPr>
        <w:t>getur notað orðið: R viðbót</w:t>
      </w:r>
    </w:p>
  </w:comment>
  <w:comment w:id="10" w:author="Ísak Örn Ívarsson - HI" w:date="2023-03-22T22:30:00Z" w:initials="ÍÖÍH">
    <w:p w14:paraId="4A8E0518" w14:textId="77777777" w:rsidR="001821A4" w:rsidRDefault="001821A4" w:rsidP="00DB3C26">
      <w:r>
        <w:rPr>
          <w:rStyle w:val="CommentReference"/>
        </w:rPr>
        <w:annotationRef/>
      </w:r>
      <w:r>
        <w:rPr>
          <w:color w:val="000000"/>
          <w:sz w:val="20"/>
          <w:szCs w:val="20"/>
        </w:rPr>
        <w:t>Ath. Hver er hann? Endurorða setningu.</w:t>
      </w:r>
    </w:p>
  </w:comment>
  <w:comment w:id="11" w:author="Ísak Örn Ívarsson - HI" w:date="2023-03-22T22:30:00Z" w:initials="ÍÖÍH">
    <w:p w14:paraId="0B2D1555" w14:textId="77777777" w:rsidR="001821A4" w:rsidRDefault="001821A4" w:rsidP="00326F71">
      <w:r>
        <w:rPr>
          <w:rStyle w:val="CommentReference"/>
        </w:rPr>
        <w:annotationRef/>
      </w:r>
      <w:r>
        <w:rPr>
          <w:color w:val="000000"/>
          <w:sz w:val="20"/>
          <w:szCs w:val="20"/>
        </w:rPr>
        <w:t>Jólapakki?</w:t>
      </w:r>
    </w:p>
    <w:p w14:paraId="437BC1EF" w14:textId="77777777" w:rsidR="001821A4" w:rsidRDefault="001821A4" w:rsidP="00326F71"/>
  </w:comment>
  <w:comment w:id="12" w:author="Ísak Örn Ívarsson - HI" w:date="2023-03-22T22:36:00Z" w:initials="ÍÖÍH">
    <w:p w14:paraId="0AD878DF" w14:textId="77777777" w:rsidR="001821A4" w:rsidRDefault="001821A4" w:rsidP="00596D39">
      <w:r>
        <w:rPr>
          <w:rStyle w:val="CommentReference"/>
        </w:rPr>
        <w:annotationRef/>
      </w:r>
      <w:r>
        <w:rPr>
          <w:color w:val="000000"/>
          <w:sz w:val="20"/>
          <w:szCs w:val="20"/>
        </w:rPr>
        <w:t xml:space="preserve">Vantar rauðan þráð. Ég gleymdi hvað þú ætlaðir að gera og hvað var gert. </w:t>
      </w:r>
    </w:p>
    <w:p w14:paraId="2DA1C566" w14:textId="77777777" w:rsidR="001821A4" w:rsidRDefault="001821A4" w:rsidP="00596D39"/>
    <w:p w14:paraId="321EB159" w14:textId="77777777" w:rsidR="001821A4" w:rsidRDefault="001821A4" w:rsidP="00596D39">
      <w:r>
        <w:rPr>
          <w:color w:val="000000"/>
          <w:sz w:val="20"/>
          <w:szCs w:val="20"/>
        </w:rPr>
        <w:t xml:space="preserve">Legg til að þú aðgreinir úrvinnslu og framkvæmd. </w:t>
      </w:r>
    </w:p>
    <w:p w14:paraId="693D36B2" w14:textId="77777777" w:rsidR="001821A4" w:rsidRDefault="001821A4" w:rsidP="00596D39">
      <w:r>
        <w:rPr>
          <w:color w:val="000000"/>
          <w:sz w:val="20"/>
          <w:szCs w:val="20"/>
        </w:rPr>
        <w:t>Kannski setja bara inn viðmið inn jafnóðum og niðurstöður birtast</w:t>
      </w:r>
    </w:p>
  </w:comment>
  <w:comment w:id="20" w:author="Ísak Örn Ívarsson - HI" w:date="2023-03-22T22:39:00Z" w:initials="ÍÖÍH">
    <w:p w14:paraId="672C5DE5" w14:textId="77777777" w:rsidR="000F2120" w:rsidRDefault="000F2120" w:rsidP="009C3D74">
      <w:r>
        <w:rPr>
          <w:rStyle w:val="CommentReference"/>
        </w:rPr>
        <w:annotationRef/>
      </w:r>
      <w:r>
        <w:rPr>
          <w:color w:val="000000"/>
          <w:sz w:val="20"/>
          <w:szCs w:val="20"/>
        </w:rPr>
        <w:t>Flott</w:t>
      </w:r>
    </w:p>
  </w:comment>
  <w:comment w:id="22" w:author="Ísak Örn Ívarsson - HI" w:date="2023-03-22T22:41:00Z" w:initials="ÍÖÍH">
    <w:p w14:paraId="080FD0FD" w14:textId="77777777" w:rsidR="000F2120" w:rsidRDefault="000F2120" w:rsidP="00514B3C">
      <w:r>
        <w:rPr>
          <w:rStyle w:val="CommentReference"/>
        </w:rPr>
        <w:annotationRef/>
      </w:r>
      <w:r>
        <w:rPr>
          <w:color w:val="000000"/>
          <w:sz w:val="20"/>
          <w:szCs w:val="20"/>
        </w:rPr>
        <w:t>Vantar kannski töflu? Þetta eru stór bil og erfitt að meta einstök atriði útfrá þessu.</w:t>
      </w:r>
    </w:p>
  </w:comment>
  <w:comment w:id="23" w:author="Ísak Örn Ívarsson - HI" w:date="2023-03-22T22:45:00Z" w:initials="ÍÖÍH">
    <w:p w14:paraId="6653D067" w14:textId="77777777" w:rsidR="000F2120" w:rsidRDefault="000F2120" w:rsidP="00D567F3">
      <w:r>
        <w:rPr>
          <w:rStyle w:val="CommentReference"/>
        </w:rPr>
        <w:annotationRef/>
      </w:r>
      <w:r>
        <w:rPr>
          <w:color w:val="000000"/>
          <w:sz w:val="20"/>
          <w:szCs w:val="20"/>
        </w:rPr>
        <w:t>Ég mundi forðast þess að segja “svara rétt”. Frekar reyna segja að svarendur eru líklegri til þess að svara sammála og vera með jákvætt viðhorf (sem er færni breytan).</w:t>
      </w:r>
    </w:p>
  </w:comment>
  <w:comment w:id="41" w:author="Ísak Örn Ívarsson - HI" w:date="2023-03-22T22:51:00Z" w:initials="ÍÖÍH">
    <w:p w14:paraId="762B0F3C" w14:textId="77777777" w:rsidR="006F4C32" w:rsidRDefault="006F4C32" w:rsidP="00106876">
      <w:r>
        <w:rPr>
          <w:rStyle w:val="CommentReference"/>
        </w:rPr>
        <w:annotationRef/>
      </w:r>
      <w:r>
        <w:rPr>
          <w:color w:val="000000"/>
          <w:sz w:val="20"/>
          <w:szCs w:val="20"/>
        </w:rPr>
        <w:t>Endurorða</w:t>
      </w:r>
    </w:p>
  </w:comment>
  <w:comment w:id="42" w:author="Ísak Örn Ívarsson - HI" w:date="2023-03-22T22:54:00Z" w:initials="ÍÖÍH">
    <w:p w14:paraId="034C3475" w14:textId="77777777" w:rsidR="006F4C32" w:rsidRDefault="006F4C32" w:rsidP="00B326D3">
      <w:r>
        <w:rPr>
          <w:rStyle w:val="CommentReference"/>
        </w:rPr>
        <w:annotationRef/>
      </w:r>
      <w:r>
        <w:rPr>
          <w:color w:val="000000"/>
          <w:sz w:val="20"/>
          <w:szCs w:val="20"/>
        </w:rPr>
        <w:t>góð setning, en ég mundi reyna túlka þetta sem viðhorf en ekki eins og prófsvar, þ.e. “rétt svar”</w:t>
      </w:r>
    </w:p>
  </w:comment>
  <w:comment w:id="43" w:author="Ísak Örn Ívarsson - HI" w:date="2023-03-22T22:55:00Z" w:initials="ÍÖÍH">
    <w:p w14:paraId="2607DE13" w14:textId="77777777" w:rsidR="006F4C32" w:rsidRDefault="006F4C32" w:rsidP="001939A2">
      <w:r>
        <w:rPr>
          <w:rStyle w:val="CommentReference"/>
        </w:rPr>
        <w:annotationRef/>
      </w:r>
      <w:r>
        <w:rPr>
          <w:color w:val="000000"/>
          <w:sz w:val="20"/>
          <w:szCs w:val="20"/>
        </w:rPr>
        <w:t>sjá komment fyrir ofan.</w:t>
      </w:r>
    </w:p>
  </w:comment>
  <w:comment w:id="44" w:author="Ísak Örn Ívarsson - HI" w:date="2023-03-22T22:58:00Z" w:initials="ÍÖÍH">
    <w:p w14:paraId="331D1D7E" w14:textId="77777777" w:rsidR="006830E8" w:rsidRDefault="006830E8" w:rsidP="00740FA2">
      <w:r>
        <w:rPr>
          <w:rStyle w:val="CommentReference"/>
        </w:rPr>
        <w:annotationRef/>
      </w:r>
      <w:r>
        <w:rPr>
          <w:color w:val="000000"/>
          <w:sz w:val="20"/>
          <w:szCs w:val="20"/>
        </w:rPr>
        <w:t>Er þetta ekki neikvætt skekkt, þ.e. að hallinn stefnir á neikvætt?</w:t>
      </w:r>
    </w:p>
    <w:p w14:paraId="6DB87D53" w14:textId="77777777" w:rsidR="006830E8" w:rsidRDefault="006830E8" w:rsidP="00740FA2">
      <w:r>
        <w:rPr>
          <w:color w:val="000000"/>
          <w:sz w:val="20"/>
          <w:szCs w:val="20"/>
        </w:rPr>
        <w:t>Ég mundi frekar telja -2 til 0 vera frávillinganna en þessa sem lenda á 1.</w:t>
      </w:r>
    </w:p>
  </w:comment>
  <w:comment w:id="45" w:author="Ísak Örn Ívarsson - HI" w:date="2023-03-22T23:00:00Z" w:initials="ÍÖÍH">
    <w:p w14:paraId="480FEB8E" w14:textId="77777777" w:rsidR="006830E8" w:rsidRDefault="006830E8" w:rsidP="008B60C7">
      <w:r>
        <w:rPr>
          <w:rStyle w:val="CommentReference"/>
        </w:rPr>
        <w:annotationRef/>
      </w:r>
      <w:r>
        <w:rPr>
          <w:color w:val="000000"/>
          <w:sz w:val="20"/>
          <w:szCs w:val="20"/>
        </w:rPr>
        <w:t>Held að þú sért að fara framúr þér, þarftu ekki fyrst að fjalla um staðalvilluna áður en þú fjallar um hvar líkanið gefur bestu uppl.?</w:t>
      </w:r>
    </w:p>
  </w:comment>
  <w:comment w:id="47" w:author="Ísak Örn Ívarsson - HI" w:date="2023-03-22T23:01:00Z" w:initials="ÍÖÍH">
    <w:p w14:paraId="3317E885" w14:textId="77777777" w:rsidR="006830E8" w:rsidRDefault="006830E8" w:rsidP="00AE6914">
      <w:r>
        <w:rPr>
          <w:rStyle w:val="CommentReference"/>
        </w:rPr>
        <w:annotationRef/>
      </w:r>
      <w:r>
        <w:rPr>
          <w:color w:val="000000"/>
          <w:sz w:val="20"/>
          <w:szCs w:val="20"/>
        </w:rPr>
        <w:t>Voru þau ekki tvö?</w:t>
      </w:r>
    </w:p>
    <w:p w14:paraId="0BFD01F7" w14:textId="77777777" w:rsidR="006830E8" w:rsidRDefault="006830E8" w:rsidP="00AE691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1CAD5" w15:done="0"/>
  <w15:commentEx w15:paraId="4688394D" w15:done="0"/>
  <w15:commentEx w15:paraId="56799468" w15:done="0"/>
  <w15:commentEx w15:paraId="239F1A75" w15:done="0"/>
  <w15:commentEx w15:paraId="5D74C336" w15:done="0"/>
  <w15:commentEx w15:paraId="223E6A2A" w15:done="0"/>
  <w15:commentEx w15:paraId="4A8E0518" w15:done="0"/>
  <w15:commentEx w15:paraId="437BC1EF" w15:done="0"/>
  <w15:commentEx w15:paraId="693D36B2" w15:done="0"/>
  <w15:commentEx w15:paraId="672C5DE5" w15:done="0"/>
  <w15:commentEx w15:paraId="080FD0FD" w15:done="0"/>
  <w15:commentEx w15:paraId="6653D067" w15:done="0"/>
  <w15:commentEx w15:paraId="762B0F3C" w15:done="0"/>
  <w15:commentEx w15:paraId="034C3475" w15:done="0"/>
  <w15:commentEx w15:paraId="2607DE13" w15:done="0"/>
  <w15:commentEx w15:paraId="6DB87D53" w15:done="0"/>
  <w15:commentEx w15:paraId="480FEB8E" w15:done="0"/>
  <w15:commentEx w15:paraId="0BFD01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FD13" w16cex:dateUtc="2023-03-22T22:17:00Z"/>
  <w16cex:commentExtensible w16cex:durableId="27C5FD6E" w16cex:dateUtc="2023-03-22T22:19:00Z"/>
  <w16cex:commentExtensible w16cex:durableId="27C5FDEB" w16cex:dateUtc="2023-03-22T22:21:00Z"/>
  <w16cex:commentExtensible w16cex:durableId="27C600FC" w16cex:dateUtc="2023-03-22T22:34:00Z"/>
  <w16cex:commentExtensible w16cex:durableId="27C5FEC1" w16cex:dateUtc="2023-03-22T22:25:00Z"/>
  <w16cex:commentExtensible w16cex:durableId="27C5FF01" w16cex:dateUtc="2023-03-22T22:26:00Z"/>
  <w16cex:commentExtensible w16cex:durableId="27C5FFEC" w16cex:dateUtc="2023-03-22T22:30:00Z"/>
  <w16cex:commentExtensible w16cex:durableId="27C60010" w16cex:dateUtc="2023-03-22T22:30:00Z"/>
  <w16cex:commentExtensible w16cex:durableId="27C60183" w16cex:dateUtc="2023-03-22T22:36:00Z"/>
  <w16cex:commentExtensible w16cex:durableId="27C60228" w16cex:dateUtc="2023-03-22T22:39:00Z"/>
  <w16cex:commentExtensible w16cex:durableId="27C602AB" w16cex:dateUtc="2023-03-22T22:41:00Z"/>
  <w16cex:commentExtensible w16cex:durableId="27C6037C" w16cex:dateUtc="2023-03-22T22:45:00Z"/>
  <w16cex:commentExtensible w16cex:durableId="27C604EB" w16cex:dateUtc="2023-03-22T22:51:00Z"/>
  <w16cex:commentExtensible w16cex:durableId="27C605A0" w16cex:dateUtc="2023-03-22T22:54:00Z"/>
  <w16cex:commentExtensible w16cex:durableId="27C605CE" w16cex:dateUtc="2023-03-22T22:55:00Z"/>
  <w16cex:commentExtensible w16cex:durableId="27C606A0" w16cex:dateUtc="2023-03-22T22:58:00Z"/>
  <w16cex:commentExtensible w16cex:durableId="27C60707" w16cex:dateUtc="2023-03-22T23:00:00Z"/>
  <w16cex:commentExtensible w16cex:durableId="27C60732" w16cex:dateUtc="2023-03-22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1CAD5" w16cid:durableId="27C5FD13"/>
  <w16cid:commentId w16cid:paraId="4688394D" w16cid:durableId="27C5FD6E"/>
  <w16cid:commentId w16cid:paraId="56799468" w16cid:durableId="27C5FDEB"/>
  <w16cid:commentId w16cid:paraId="239F1A75" w16cid:durableId="27C600FC"/>
  <w16cid:commentId w16cid:paraId="5D74C336" w16cid:durableId="27C5FEC1"/>
  <w16cid:commentId w16cid:paraId="223E6A2A" w16cid:durableId="27C5FF01"/>
  <w16cid:commentId w16cid:paraId="4A8E0518" w16cid:durableId="27C5FFEC"/>
  <w16cid:commentId w16cid:paraId="437BC1EF" w16cid:durableId="27C60010"/>
  <w16cid:commentId w16cid:paraId="693D36B2" w16cid:durableId="27C60183"/>
  <w16cid:commentId w16cid:paraId="672C5DE5" w16cid:durableId="27C60228"/>
  <w16cid:commentId w16cid:paraId="080FD0FD" w16cid:durableId="27C602AB"/>
  <w16cid:commentId w16cid:paraId="6653D067" w16cid:durableId="27C6037C"/>
  <w16cid:commentId w16cid:paraId="762B0F3C" w16cid:durableId="27C604EB"/>
  <w16cid:commentId w16cid:paraId="034C3475" w16cid:durableId="27C605A0"/>
  <w16cid:commentId w16cid:paraId="2607DE13" w16cid:durableId="27C605CE"/>
  <w16cid:commentId w16cid:paraId="6DB87D53" w16cid:durableId="27C606A0"/>
  <w16cid:commentId w16cid:paraId="480FEB8E" w16cid:durableId="27C60707"/>
  <w16cid:commentId w16cid:paraId="0BFD01F7" w16cid:durableId="27C607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42FB" w14:textId="77777777" w:rsidR="00D43813" w:rsidRDefault="00D43813">
      <w:pPr>
        <w:spacing w:after="0" w:line="240" w:lineRule="auto"/>
      </w:pPr>
      <w:r>
        <w:separator/>
      </w:r>
    </w:p>
  </w:endnote>
  <w:endnote w:type="continuationSeparator" w:id="0">
    <w:p w14:paraId="7EB1942A" w14:textId="77777777" w:rsidR="00D43813" w:rsidRDefault="00D4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9292" w14:textId="77777777" w:rsidR="00D43813" w:rsidRDefault="00D43813">
      <w:pPr>
        <w:spacing w:after="0" w:line="240" w:lineRule="auto"/>
      </w:pPr>
      <w:r>
        <w:separator/>
      </w:r>
    </w:p>
  </w:footnote>
  <w:footnote w:type="continuationSeparator" w:id="0">
    <w:p w14:paraId="29BCE5EE" w14:textId="77777777" w:rsidR="00D43813" w:rsidRDefault="00D43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Ísak Örn Ívarsson - HI">
    <w15:presenceInfo w15:providerId="AD" w15:userId="S::ioi8@hi.is::20d6177a-7c0c-4139-823d-b8907bf4d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05695"/>
    <w:rsid w:val="000252A3"/>
    <w:rsid w:val="00025552"/>
    <w:rsid w:val="000257BC"/>
    <w:rsid w:val="00025FB5"/>
    <w:rsid w:val="000261D9"/>
    <w:rsid w:val="00026622"/>
    <w:rsid w:val="00035971"/>
    <w:rsid w:val="00040F0D"/>
    <w:rsid w:val="00044E0E"/>
    <w:rsid w:val="000457E4"/>
    <w:rsid w:val="0004687C"/>
    <w:rsid w:val="00054ACD"/>
    <w:rsid w:val="000560C1"/>
    <w:rsid w:val="00062099"/>
    <w:rsid w:val="00062538"/>
    <w:rsid w:val="00070489"/>
    <w:rsid w:val="000715F6"/>
    <w:rsid w:val="00073123"/>
    <w:rsid w:val="00084C09"/>
    <w:rsid w:val="0008614B"/>
    <w:rsid w:val="000973AA"/>
    <w:rsid w:val="000A471C"/>
    <w:rsid w:val="000A5CB7"/>
    <w:rsid w:val="000A6A86"/>
    <w:rsid w:val="000A6ABD"/>
    <w:rsid w:val="000A6C20"/>
    <w:rsid w:val="000B112C"/>
    <w:rsid w:val="000B4A35"/>
    <w:rsid w:val="000B4EDF"/>
    <w:rsid w:val="000B50E1"/>
    <w:rsid w:val="000B5CBC"/>
    <w:rsid w:val="000C4A85"/>
    <w:rsid w:val="000C4F34"/>
    <w:rsid w:val="000C5B6D"/>
    <w:rsid w:val="000D30A5"/>
    <w:rsid w:val="000E6D10"/>
    <w:rsid w:val="000F2120"/>
    <w:rsid w:val="000F5761"/>
    <w:rsid w:val="000F75A0"/>
    <w:rsid w:val="001003EA"/>
    <w:rsid w:val="001020FF"/>
    <w:rsid w:val="001035C7"/>
    <w:rsid w:val="00111F6C"/>
    <w:rsid w:val="0011619A"/>
    <w:rsid w:val="00124FAF"/>
    <w:rsid w:val="00130F7A"/>
    <w:rsid w:val="00132308"/>
    <w:rsid w:val="00133B2B"/>
    <w:rsid w:val="00144DB9"/>
    <w:rsid w:val="00145B75"/>
    <w:rsid w:val="0014679A"/>
    <w:rsid w:val="00147C4F"/>
    <w:rsid w:val="00171365"/>
    <w:rsid w:val="0018051E"/>
    <w:rsid w:val="0018067C"/>
    <w:rsid w:val="001821A4"/>
    <w:rsid w:val="00182249"/>
    <w:rsid w:val="00187790"/>
    <w:rsid w:val="00191504"/>
    <w:rsid w:val="00191FD7"/>
    <w:rsid w:val="00194E5E"/>
    <w:rsid w:val="001958E2"/>
    <w:rsid w:val="001A0C11"/>
    <w:rsid w:val="001A145D"/>
    <w:rsid w:val="001A3D35"/>
    <w:rsid w:val="001B0C4F"/>
    <w:rsid w:val="001B1063"/>
    <w:rsid w:val="001B2E99"/>
    <w:rsid w:val="001B6353"/>
    <w:rsid w:val="001B71FB"/>
    <w:rsid w:val="001C2665"/>
    <w:rsid w:val="001C362D"/>
    <w:rsid w:val="001C5AD1"/>
    <w:rsid w:val="001C70F5"/>
    <w:rsid w:val="001D5254"/>
    <w:rsid w:val="001D7E11"/>
    <w:rsid w:val="001E096B"/>
    <w:rsid w:val="001E7375"/>
    <w:rsid w:val="001F763C"/>
    <w:rsid w:val="00202A57"/>
    <w:rsid w:val="00205F24"/>
    <w:rsid w:val="00210528"/>
    <w:rsid w:val="002160CF"/>
    <w:rsid w:val="00216F4A"/>
    <w:rsid w:val="00217B51"/>
    <w:rsid w:val="0022389D"/>
    <w:rsid w:val="0023261F"/>
    <w:rsid w:val="00243DB0"/>
    <w:rsid w:val="002510A0"/>
    <w:rsid w:val="002759DF"/>
    <w:rsid w:val="00281434"/>
    <w:rsid w:val="00281ACC"/>
    <w:rsid w:val="00282110"/>
    <w:rsid w:val="00293691"/>
    <w:rsid w:val="002C0510"/>
    <w:rsid w:val="002D3051"/>
    <w:rsid w:val="002D50A3"/>
    <w:rsid w:val="002E366A"/>
    <w:rsid w:val="002F1792"/>
    <w:rsid w:val="002F3C34"/>
    <w:rsid w:val="0030075F"/>
    <w:rsid w:val="003020DC"/>
    <w:rsid w:val="0030572B"/>
    <w:rsid w:val="00305F38"/>
    <w:rsid w:val="00307FDA"/>
    <w:rsid w:val="003104D2"/>
    <w:rsid w:val="0031071C"/>
    <w:rsid w:val="00314273"/>
    <w:rsid w:val="00323D4C"/>
    <w:rsid w:val="0032586A"/>
    <w:rsid w:val="003264E4"/>
    <w:rsid w:val="0033085B"/>
    <w:rsid w:val="00330E98"/>
    <w:rsid w:val="00334B91"/>
    <w:rsid w:val="0033733A"/>
    <w:rsid w:val="003378D3"/>
    <w:rsid w:val="003468E4"/>
    <w:rsid w:val="00352117"/>
    <w:rsid w:val="00372C68"/>
    <w:rsid w:val="003A3550"/>
    <w:rsid w:val="003A7A8D"/>
    <w:rsid w:val="003B3FA3"/>
    <w:rsid w:val="003C2F4D"/>
    <w:rsid w:val="003C4B41"/>
    <w:rsid w:val="003F0B08"/>
    <w:rsid w:val="003F5DCE"/>
    <w:rsid w:val="0040272D"/>
    <w:rsid w:val="00404EF3"/>
    <w:rsid w:val="004148B4"/>
    <w:rsid w:val="00421E2D"/>
    <w:rsid w:val="00424796"/>
    <w:rsid w:val="004264A8"/>
    <w:rsid w:val="00435E80"/>
    <w:rsid w:val="00446709"/>
    <w:rsid w:val="00453EEC"/>
    <w:rsid w:val="00456376"/>
    <w:rsid w:val="00461B09"/>
    <w:rsid w:val="004649DB"/>
    <w:rsid w:val="00472383"/>
    <w:rsid w:val="0047374A"/>
    <w:rsid w:val="00474BDB"/>
    <w:rsid w:val="00474FC9"/>
    <w:rsid w:val="004754CA"/>
    <w:rsid w:val="004851CE"/>
    <w:rsid w:val="00490147"/>
    <w:rsid w:val="0049065B"/>
    <w:rsid w:val="004A3CC2"/>
    <w:rsid w:val="004B0A4D"/>
    <w:rsid w:val="004B47BD"/>
    <w:rsid w:val="004C3B2E"/>
    <w:rsid w:val="004D6B79"/>
    <w:rsid w:val="004E1955"/>
    <w:rsid w:val="004F323F"/>
    <w:rsid w:val="004F45B0"/>
    <w:rsid w:val="004F7C91"/>
    <w:rsid w:val="00502E77"/>
    <w:rsid w:val="00505834"/>
    <w:rsid w:val="00515F76"/>
    <w:rsid w:val="00521306"/>
    <w:rsid w:val="00533770"/>
    <w:rsid w:val="00543BB4"/>
    <w:rsid w:val="00544686"/>
    <w:rsid w:val="00563B6C"/>
    <w:rsid w:val="00574AAC"/>
    <w:rsid w:val="005875AC"/>
    <w:rsid w:val="00587FB1"/>
    <w:rsid w:val="00593676"/>
    <w:rsid w:val="00593DA8"/>
    <w:rsid w:val="00597545"/>
    <w:rsid w:val="00597552"/>
    <w:rsid w:val="005B6DB3"/>
    <w:rsid w:val="005C43BE"/>
    <w:rsid w:val="005D0A4D"/>
    <w:rsid w:val="005D4DCB"/>
    <w:rsid w:val="005E01E3"/>
    <w:rsid w:val="005E08F9"/>
    <w:rsid w:val="005E4E50"/>
    <w:rsid w:val="005E59C8"/>
    <w:rsid w:val="005F378F"/>
    <w:rsid w:val="00605ACE"/>
    <w:rsid w:val="00611054"/>
    <w:rsid w:val="00620F53"/>
    <w:rsid w:val="006323A0"/>
    <w:rsid w:val="00632BF7"/>
    <w:rsid w:val="00644012"/>
    <w:rsid w:val="00647257"/>
    <w:rsid w:val="00647608"/>
    <w:rsid w:val="0065417D"/>
    <w:rsid w:val="006830E8"/>
    <w:rsid w:val="00686467"/>
    <w:rsid w:val="0069102D"/>
    <w:rsid w:val="00692538"/>
    <w:rsid w:val="006A165E"/>
    <w:rsid w:val="006A185F"/>
    <w:rsid w:val="006A186D"/>
    <w:rsid w:val="006B012A"/>
    <w:rsid w:val="006C387A"/>
    <w:rsid w:val="006C4F36"/>
    <w:rsid w:val="006C665E"/>
    <w:rsid w:val="006D2804"/>
    <w:rsid w:val="006E04DB"/>
    <w:rsid w:val="006E6483"/>
    <w:rsid w:val="006F4C32"/>
    <w:rsid w:val="00712110"/>
    <w:rsid w:val="00725E98"/>
    <w:rsid w:val="00730DD4"/>
    <w:rsid w:val="007329A3"/>
    <w:rsid w:val="00732B33"/>
    <w:rsid w:val="00734826"/>
    <w:rsid w:val="0074302C"/>
    <w:rsid w:val="0074305E"/>
    <w:rsid w:val="00744B65"/>
    <w:rsid w:val="00756B34"/>
    <w:rsid w:val="00765347"/>
    <w:rsid w:val="0077671E"/>
    <w:rsid w:val="00780033"/>
    <w:rsid w:val="007811F2"/>
    <w:rsid w:val="00794348"/>
    <w:rsid w:val="007B2FF7"/>
    <w:rsid w:val="007C0695"/>
    <w:rsid w:val="007C39EF"/>
    <w:rsid w:val="007C52AC"/>
    <w:rsid w:val="007C6F21"/>
    <w:rsid w:val="007D0A59"/>
    <w:rsid w:val="007D14F8"/>
    <w:rsid w:val="007D25F4"/>
    <w:rsid w:val="007E07A4"/>
    <w:rsid w:val="007E418D"/>
    <w:rsid w:val="007F0F45"/>
    <w:rsid w:val="008016B3"/>
    <w:rsid w:val="00807FDA"/>
    <w:rsid w:val="0081034A"/>
    <w:rsid w:val="008122DC"/>
    <w:rsid w:val="00812D55"/>
    <w:rsid w:val="00814AF6"/>
    <w:rsid w:val="00817082"/>
    <w:rsid w:val="00822DA9"/>
    <w:rsid w:val="00823416"/>
    <w:rsid w:val="00824C21"/>
    <w:rsid w:val="00826F97"/>
    <w:rsid w:val="00832D68"/>
    <w:rsid w:val="00837493"/>
    <w:rsid w:val="00853A71"/>
    <w:rsid w:val="00854B8C"/>
    <w:rsid w:val="00855276"/>
    <w:rsid w:val="008605D2"/>
    <w:rsid w:val="008807EF"/>
    <w:rsid w:val="00884EFF"/>
    <w:rsid w:val="008A0292"/>
    <w:rsid w:val="008A48CD"/>
    <w:rsid w:val="008A7F90"/>
    <w:rsid w:val="008B1232"/>
    <w:rsid w:val="008B7998"/>
    <w:rsid w:val="008C051D"/>
    <w:rsid w:val="008C3377"/>
    <w:rsid w:val="008C37AB"/>
    <w:rsid w:val="008C4595"/>
    <w:rsid w:val="008D5A33"/>
    <w:rsid w:val="008E083E"/>
    <w:rsid w:val="008E0CAB"/>
    <w:rsid w:val="008E4A91"/>
    <w:rsid w:val="008E73B2"/>
    <w:rsid w:val="008F24B4"/>
    <w:rsid w:val="008F6A52"/>
    <w:rsid w:val="00900012"/>
    <w:rsid w:val="00903343"/>
    <w:rsid w:val="00927154"/>
    <w:rsid w:val="009277EF"/>
    <w:rsid w:val="00933204"/>
    <w:rsid w:val="009334D9"/>
    <w:rsid w:val="00935193"/>
    <w:rsid w:val="00941D98"/>
    <w:rsid w:val="0095548A"/>
    <w:rsid w:val="00957390"/>
    <w:rsid w:val="00960300"/>
    <w:rsid w:val="0096608B"/>
    <w:rsid w:val="00976205"/>
    <w:rsid w:val="00980072"/>
    <w:rsid w:val="00980473"/>
    <w:rsid w:val="00982755"/>
    <w:rsid w:val="00983E19"/>
    <w:rsid w:val="0098503F"/>
    <w:rsid w:val="009944A7"/>
    <w:rsid w:val="009949BB"/>
    <w:rsid w:val="00994EB1"/>
    <w:rsid w:val="00996EBB"/>
    <w:rsid w:val="009A55D4"/>
    <w:rsid w:val="009A7887"/>
    <w:rsid w:val="009B06CF"/>
    <w:rsid w:val="009B1908"/>
    <w:rsid w:val="009B3C0D"/>
    <w:rsid w:val="009B6CF9"/>
    <w:rsid w:val="009C1695"/>
    <w:rsid w:val="009C2D26"/>
    <w:rsid w:val="009C61C5"/>
    <w:rsid w:val="009E5B20"/>
    <w:rsid w:val="009F00FE"/>
    <w:rsid w:val="009F098A"/>
    <w:rsid w:val="009F0A0B"/>
    <w:rsid w:val="00A13F6E"/>
    <w:rsid w:val="00A20568"/>
    <w:rsid w:val="00A23095"/>
    <w:rsid w:val="00A257DE"/>
    <w:rsid w:val="00A43CFC"/>
    <w:rsid w:val="00A64891"/>
    <w:rsid w:val="00A70F38"/>
    <w:rsid w:val="00A75FED"/>
    <w:rsid w:val="00A82F3C"/>
    <w:rsid w:val="00A8720B"/>
    <w:rsid w:val="00A87A72"/>
    <w:rsid w:val="00A96DB7"/>
    <w:rsid w:val="00A9720C"/>
    <w:rsid w:val="00AA336D"/>
    <w:rsid w:val="00AC22F9"/>
    <w:rsid w:val="00AD4B25"/>
    <w:rsid w:val="00AD600A"/>
    <w:rsid w:val="00AE51A5"/>
    <w:rsid w:val="00B02C68"/>
    <w:rsid w:val="00B02EC8"/>
    <w:rsid w:val="00B03E16"/>
    <w:rsid w:val="00B15F4C"/>
    <w:rsid w:val="00B2633B"/>
    <w:rsid w:val="00B44AB3"/>
    <w:rsid w:val="00B51840"/>
    <w:rsid w:val="00B53496"/>
    <w:rsid w:val="00B54641"/>
    <w:rsid w:val="00B61F47"/>
    <w:rsid w:val="00B65DE8"/>
    <w:rsid w:val="00B80E19"/>
    <w:rsid w:val="00B816BE"/>
    <w:rsid w:val="00B81EA4"/>
    <w:rsid w:val="00B83A0A"/>
    <w:rsid w:val="00B8663A"/>
    <w:rsid w:val="00B97190"/>
    <w:rsid w:val="00BA1B83"/>
    <w:rsid w:val="00BA40FC"/>
    <w:rsid w:val="00BA503B"/>
    <w:rsid w:val="00BB0005"/>
    <w:rsid w:val="00BB12BA"/>
    <w:rsid w:val="00BB4382"/>
    <w:rsid w:val="00BB4CF5"/>
    <w:rsid w:val="00BC101B"/>
    <w:rsid w:val="00BF0B1D"/>
    <w:rsid w:val="00C0021B"/>
    <w:rsid w:val="00C005C8"/>
    <w:rsid w:val="00C01CC9"/>
    <w:rsid w:val="00C054AA"/>
    <w:rsid w:val="00C2201B"/>
    <w:rsid w:val="00C247AA"/>
    <w:rsid w:val="00C24BCB"/>
    <w:rsid w:val="00C30ABC"/>
    <w:rsid w:val="00C33C95"/>
    <w:rsid w:val="00C41C96"/>
    <w:rsid w:val="00C43766"/>
    <w:rsid w:val="00C437D8"/>
    <w:rsid w:val="00C749CB"/>
    <w:rsid w:val="00C74BB9"/>
    <w:rsid w:val="00C86BCA"/>
    <w:rsid w:val="00C92C8D"/>
    <w:rsid w:val="00C9357E"/>
    <w:rsid w:val="00C94CA4"/>
    <w:rsid w:val="00CB169E"/>
    <w:rsid w:val="00CB1915"/>
    <w:rsid w:val="00CB4FFE"/>
    <w:rsid w:val="00CC20A2"/>
    <w:rsid w:val="00CF74DD"/>
    <w:rsid w:val="00D05F4A"/>
    <w:rsid w:val="00D06F5A"/>
    <w:rsid w:val="00D24B5C"/>
    <w:rsid w:val="00D32573"/>
    <w:rsid w:val="00D43813"/>
    <w:rsid w:val="00D470FA"/>
    <w:rsid w:val="00D51C14"/>
    <w:rsid w:val="00D56294"/>
    <w:rsid w:val="00D562D1"/>
    <w:rsid w:val="00D56FFA"/>
    <w:rsid w:val="00D65F39"/>
    <w:rsid w:val="00D72B3A"/>
    <w:rsid w:val="00D74632"/>
    <w:rsid w:val="00D75072"/>
    <w:rsid w:val="00D75CA9"/>
    <w:rsid w:val="00D774D2"/>
    <w:rsid w:val="00D81244"/>
    <w:rsid w:val="00D82433"/>
    <w:rsid w:val="00D85107"/>
    <w:rsid w:val="00D93635"/>
    <w:rsid w:val="00D94284"/>
    <w:rsid w:val="00DA3CDC"/>
    <w:rsid w:val="00DA5B7F"/>
    <w:rsid w:val="00DA705C"/>
    <w:rsid w:val="00DB6CF0"/>
    <w:rsid w:val="00DB7ADD"/>
    <w:rsid w:val="00DB7D89"/>
    <w:rsid w:val="00DC661B"/>
    <w:rsid w:val="00DD1213"/>
    <w:rsid w:val="00DD1385"/>
    <w:rsid w:val="00DD5EC2"/>
    <w:rsid w:val="00DD653D"/>
    <w:rsid w:val="00DD68FC"/>
    <w:rsid w:val="00DE1AA3"/>
    <w:rsid w:val="00DF1DE9"/>
    <w:rsid w:val="00DF2A84"/>
    <w:rsid w:val="00DF6D41"/>
    <w:rsid w:val="00DF7BAF"/>
    <w:rsid w:val="00E06612"/>
    <w:rsid w:val="00E07B9A"/>
    <w:rsid w:val="00E1040A"/>
    <w:rsid w:val="00E11723"/>
    <w:rsid w:val="00E25655"/>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A25A4"/>
    <w:rsid w:val="00EB14ED"/>
    <w:rsid w:val="00EB5D87"/>
    <w:rsid w:val="00EB6CCA"/>
    <w:rsid w:val="00EB7684"/>
    <w:rsid w:val="00EC740D"/>
    <w:rsid w:val="00EE7A83"/>
    <w:rsid w:val="00EF0421"/>
    <w:rsid w:val="00EF19A3"/>
    <w:rsid w:val="00EF5893"/>
    <w:rsid w:val="00F02354"/>
    <w:rsid w:val="00F05625"/>
    <w:rsid w:val="00F102A6"/>
    <w:rsid w:val="00F11636"/>
    <w:rsid w:val="00F11FEA"/>
    <w:rsid w:val="00F13C8E"/>
    <w:rsid w:val="00F20DF6"/>
    <w:rsid w:val="00F21C9C"/>
    <w:rsid w:val="00F23AFE"/>
    <w:rsid w:val="00F275AD"/>
    <w:rsid w:val="00F3455D"/>
    <w:rsid w:val="00F34B5C"/>
    <w:rsid w:val="00F34FA1"/>
    <w:rsid w:val="00F468A3"/>
    <w:rsid w:val="00F54A52"/>
    <w:rsid w:val="00F55554"/>
    <w:rsid w:val="00F56267"/>
    <w:rsid w:val="00F60556"/>
    <w:rsid w:val="00F917CD"/>
    <w:rsid w:val="00FC08A8"/>
    <w:rsid w:val="00FC0BA4"/>
    <w:rsid w:val="00FC11C1"/>
    <w:rsid w:val="00FC2DD2"/>
    <w:rsid w:val="00FD133D"/>
    <w:rsid w:val="00FD5C07"/>
    <w:rsid w:val="00FD71DA"/>
    <w:rsid w:val="00FD73E2"/>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92"/>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 w:type="character" w:styleId="CommentReference">
    <w:name w:val="annotation reference"/>
    <w:basedOn w:val="DefaultParagraphFont"/>
    <w:uiPriority w:val="99"/>
    <w:semiHidden/>
    <w:unhideWhenUsed/>
    <w:rsid w:val="008D5A33"/>
    <w:rPr>
      <w:sz w:val="16"/>
      <w:szCs w:val="16"/>
    </w:rPr>
  </w:style>
  <w:style w:type="paragraph" w:styleId="CommentText">
    <w:name w:val="annotation text"/>
    <w:basedOn w:val="Normal"/>
    <w:link w:val="CommentTextChar"/>
    <w:uiPriority w:val="99"/>
    <w:semiHidden/>
    <w:unhideWhenUsed/>
    <w:rsid w:val="008D5A33"/>
    <w:pPr>
      <w:spacing w:line="240" w:lineRule="auto"/>
    </w:pPr>
    <w:rPr>
      <w:sz w:val="20"/>
      <w:szCs w:val="20"/>
    </w:rPr>
  </w:style>
  <w:style w:type="character" w:customStyle="1" w:styleId="CommentTextChar">
    <w:name w:val="Comment Text Char"/>
    <w:basedOn w:val="DefaultParagraphFont"/>
    <w:link w:val="CommentText"/>
    <w:uiPriority w:val="99"/>
    <w:semiHidden/>
    <w:rsid w:val="008D5A33"/>
    <w:rPr>
      <w:sz w:val="20"/>
      <w:szCs w:val="20"/>
      <w:lang w:val="is-IS"/>
    </w:rPr>
  </w:style>
  <w:style w:type="paragraph" w:styleId="CommentSubject">
    <w:name w:val="annotation subject"/>
    <w:basedOn w:val="CommentText"/>
    <w:next w:val="CommentText"/>
    <w:link w:val="CommentSubjectChar"/>
    <w:uiPriority w:val="99"/>
    <w:semiHidden/>
    <w:unhideWhenUsed/>
    <w:rsid w:val="008D5A33"/>
    <w:rPr>
      <w:b/>
      <w:bCs/>
    </w:rPr>
  </w:style>
  <w:style w:type="character" w:customStyle="1" w:styleId="CommentSubjectChar">
    <w:name w:val="Comment Subject Char"/>
    <w:basedOn w:val="CommentTextChar"/>
    <w:link w:val="CommentSubject"/>
    <w:uiPriority w:val="99"/>
    <w:semiHidden/>
    <w:rsid w:val="008D5A33"/>
    <w:rPr>
      <w:b/>
      <w:bCs/>
      <w:sz w:val="20"/>
      <w:szCs w:val="20"/>
      <w:lang w:val="is-IS"/>
    </w:rPr>
  </w:style>
  <w:style w:type="paragraph" w:styleId="Revision">
    <w:name w:val="Revision"/>
    <w:hidden/>
    <w:uiPriority w:val="99"/>
    <w:semiHidden/>
    <w:rsid w:val="008D5A33"/>
    <w:pPr>
      <w:spacing w:after="0" w:line="240" w:lineRule="auto"/>
    </w:pPr>
    <w:rPr>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4096-7CBA-2A47-8AF1-4A4D813C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Ísak Örn Ívarsson - HI</cp:lastModifiedBy>
  <cp:revision>3</cp:revision>
  <dcterms:created xsi:type="dcterms:W3CDTF">2023-03-22T23:01:00Z</dcterms:created>
  <dcterms:modified xsi:type="dcterms:W3CDTF">2023-03-22T23:02:00Z</dcterms:modified>
</cp:coreProperties>
</file>